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8F8" w:rsidRDefault="00ED38F8" w:rsidP="00ED38F8">
      <w:pPr>
        <w:rPr>
          <w:b/>
          <w:sz w:val="36"/>
          <w:szCs w:val="36"/>
        </w:rPr>
      </w:pPr>
    </w:p>
    <w:p w:rsidR="00ED38F8" w:rsidRDefault="00ED38F8" w:rsidP="00ED38F8">
      <w:pPr>
        <w:jc w:val="center"/>
        <w:rPr>
          <w:b/>
          <w:sz w:val="36"/>
          <w:szCs w:val="36"/>
        </w:rPr>
      </w:pPr>
    </w:p>
    <w:p w:rsidR="00ED38F8" w:rsidRDefault="00ED38F8" w:rsidP="00ED38F8">
      <w:pPr>
        <w:jc w:val="center"/>
        <w:rPr>
          <w:b/>
          <w:sz w:val="36"/>
          <w:szCs w:val="36"/>
        </w:rPr>
      </w:pPr>
    </w:p>
    <w:p w:rsidR="00ED38F8" w:rsidRDefault="00ED38F8" w:rsidP="00ED38F8">
      <w:pPr>
        <w:jc w:val="center"/>
        <w:rPr>
          <w:b/>
          <w:sz w:val="36"/>
          <w:szCs w:val="36"/>
        </w:rPr>
      </w:pPr>
    </w:p>
    <w:p w:rsidR="00ED38F8" w:rsidRDefault="00ED38F8" w:rsidP="00ED38F8">
      <w:pPr>
        <w:jc w:val="center"/>
        <w:rPr>
          <w:b/>
          <w:sz w:val="36"/>
          <w:szCs w:val="36"/>
        </w:rPr>
      </w:pPr>
    </w:p>
    <w:p w:rsidR="00ED38F8" w:rsidRPr="00952410" w:rsidRDefault="00A65B20" w:rsidP="00ED38F8">
      <w:pPr>
        <w:jc w:val="center"/>
        <w:rPr>
          <w:rFonts w:ascii="Courier New" w:hAnsi="Courier New" w:cs="Courier New"/>
          <w:b/>
          <w:sz w:val="56"/>
          <w:szCs w:val="56"/>
        </w:rPr>
      </w:pPr>
      <w:r>
        <w:rPr>
          <w:rFonts w:ascii="Courier New" w:hAnsi="Courier New" w:cs="Courier New"/>
          <w:b/>
          <w:sz w:val="56"/>
          <w:szCs w:val="56"/>
        </w:rPr>
        <w:t>Regression Analysis – Social Networks</w:t>
      </w:r>
    </w:p>
    <w:p w:rsidR="00620376" w:rsidRPr="00620376" w:rsidRDefault="00620376" w:rsidP="00620376">
      <w:pPr>
        <w:rPr>
          <w:rFonts w:ascii="Courier New" w:hAnsi="Courier New" w:cs="Courier New"/>
          <w:b/>
          <w:i/>
          <w:sz w:val="56"/>
          <w:szCs w:val="56"/>
        </w:rPr>
      </w:pPr>
      <w:r>
        <w:rPr>
          <w:rFonts w:ascii="Courier New" w:hAnsi="Courier New" w:cs="Courier New"/>
          <w:i/>
          <w:sz w:val="36"/>
          <w:szCs w:val="36"/>
        </w:rPr>
        <w:t xml:space="preserve">             </w:t>
      </w:r>
      <w:r w:rsidRPr="00620376">
        <w:rPr>
          <w:rFonts w:ascii="Courier New" w:hAnsi="Courier New" w:cs="Courier New"/>
          <w:b/>
          <w:i/>
          <w:sz w:val="56"/>
          <w:szCs w:val="56"/>
        </w:rPr>
        <w:t>Version 1.0</w:t>
      </w:r>
    </w:p>
    <w:p w:rsidR="00ED38F8" w:rsidRPr="00952410" w:rsidRDefault="00ED38F8" w:rsidP="00ED38F8">
      <w:pPr>
        <w:jc w:val="center"/>
        <w:rPr>
          <w:b/>
          <w:i/>
          <w:sz w:val="36"/>
          <w:szCs w:val="36"/>
        </w:rPr>
      </w:pPr>
    </w:p>
    <w:p w:rsidR="003D3F4B" w:rsidRPr="00952410" w:rsidRDefault="003D3F4B" w:rsidP="003D3F4B">
      <w:pPr>
        <w:rPr>
          <w:rFonts w:ascii="Courier New" w:hAnsi="Courier New" w:cs="Courier New"/>
          <w:i/>
          <w:sz w:val="36"/>
          <w:szCs w:val="36"/>
        </w:rPr>
      </w:pPr>
      <w:r w:rsidRPr="00952410">
        <w:rPr>
          <w:rFonts w:ascii="Courier New" w:hAnsi="Courier New" w:cs="Courier New"/>
          <w:i/>
          <w:sz w:val="36"/>
          <w:szCs w:val="36"/>
        </w:rPr>
        <w:t xml:space="preserve">                                          </w:t>
      </w:r>
      <w:r w:rsidR="008447A7">
        <w:rPr>
          <w:rFonts w:ascii="Courier New" w:hAnsi="Courier New" w:cs="Courier New"/>
          <w:i/>
          <w:sz w:val="36"/>
          <w:szCs w:val="36"/>
        </w:rPr>
        <w:t xml:space="preserve">                </w:t>
      </w:r>
    </w:p>
    <w:p w:rsidR="00ED38F8" w:rsidRDefault="00ED38F8" w:rsidP="00ED38F8">
      <w:pPr>
        <w:rPr>
          <w:sz w:val="36"/>
          <w:szCs w:val="36"/>
        </w:rPr>
      </w:pPr>
    </w:p>
    <w:p w:rsidR="00CB4E79" w:rsidRDefault="00CB4E79" w:rsidP="00ED38F8">
      <w:pPr>
        <w:rPr>
          <w:sz w:val="36"/>
          <w:szCs w:val="36"/>
        </w:rPr>
      </w:pPr>
    </w:p>
    <w:p w:rsidR="00CB4E79" w:rsidRDefault="00CB4E79" w:rsidP="00ED38F8">
      <w:pPr>
        <w:rPr>
          <w:sz w:val="36"/>
          <w:szCs w:val="36"/>
        </w:rPr>
      </w:pPr>
    </w:p>
    <w:p w:rsidR="002B6C80" w:rsidRDefault="002B6C80" w:rsidP="00ED38F8">
      <w:pPr>
        <w:rPr>
          <w:ins w:id="0" w:author="Chanchal" w:date="2015-05-25T16:30:00Z"/>
          <w:sz w:val="36"/>
          <w:szCs w:val="36"/>
        </w:rPr>
      </w:pPr>
    </w:p>
    <w:p w:rsidR="002B6C80" w:rsidRDefault="002B6C80">
      <w:pPr>
        <w:spacing w:after="200" w:line="276" w:lineRule="auto"/>
        <w:rPr>
          <w:ins w:id="1" w:author="Chanchal" w:date="2015-05-25T16:30:00Z"/>
          <w:sz w:val="36"/>
          <w:szCs w:val="36"/>
        </w:rPr>
      </w:pPr>
    </w:p>
    <w:customXmlInsRangeStart w:id="2" w:author="Chanchal" w:date="2015-05-25T16:33:00Z"/>
    <w:sdt>
      <w:sdtPr>
        <w:rPr>
          <w:rFonts w:asciiTheme="minorHAnsi" w:eastAsiaTheme="minorHAnsi" w:hAnsiTheme="minorHAnsi" w:cstheme="minorBidi"/>
          <w:b w:val="0"/>
          <w:bCs w:val="0"/>
          <w:color w:val="auto"/>
          <w:sz w:val="22"/>
          <w:szCs w:val="22"/>
          <w:lang w:eastAsia="en-US"/>
        </w:rPr>
        <w:id w:val="-1019618728"/>
        <w:docPartObj>
          <w:docPartGallery w:val="Table of Contents"/>
          <w:docPartUnique/>
        </w:docPartObj>
      </w:sdtPr>
      <w:sdtEndPr>
        <w:rPr>
          <w:noProof/>
          <w:sz w:val="24"/>
        </w:rPr>
      </w:sdtEndPr>
      <w:sdtContent>
        <w:customXmlInsRangeEnd w:id="2"/>
        <w:p w:rsidR="002B6C80" w:rsidRDefault="002B6C80">
          <w:pPr>
            <w:pStyle w:val="TOCHeading"/>
            <w:rPr>
              <w:ins w:id="3" w:author="Chanchal" w:date="2015-05-25T16:33:00Z"/>
            </w:rPr>
          </w:pPr>
          <w:ins w:id="4" w:author="Chanchal" w:date="2015-05-25T16:33:00Z">
            <w:r>
              <w:t>Contents</w:t>
            </w:r>
          </w:ins>
        </w:p>
        <w:p w:rsidR="00154349" w:rsidRDefault="002B6C80">
          <w:pPr>
            <w:pStyle w:val="TOC1"/>
            <w:tabs>
              <w:tab w:val="right" w:leader="dot" w:pos="9350"/>
            </w:tabs>
            <w:rPr>
              <w:noProof/>
              <w:lang w:eastAsia="en-US"/>
            </w:rPr>
          </w:pPr>
          <w:ins w:id="5" w:author="Chanchal" w:date="2015-05-25T16:33:00Z">
            <w:r w:rsidRPr="00AC25FA">
              <w:rPr>
                <w:b/>
                <w:sz w:val="24"/>
                <w:rPrChange w:id="6" w:author="Chanchal" w:date="2015-05-25T20:26:00Z">
                  <w:rPr/>
                </w:rPrChange>
              </w:rPr>
              <w:fldChar w:fldCharType="begin"/>
            </w:r>
            <w:r w:rsidRPr="00AC25FA">
              <w:rPr>
                <w:b/>
                <w:sz w:val="24"/>
                <w:rPrChange w:id="7" w:author="Chanchal" w:date="2015-05-25T20:26:00Z">
                  <w:rPr/>
                </w:rPrChange>
              </w:rPr>
              <w:instrText xml:space="preserve"> TOC \o "1-3" \h \z \u </w:instrText>
            </w:r>
            <w:r w:rsidRPr="00AC25FA">
              <w:rPr>
                <w:b/>
                <w:sz w:val="24"/>
                <w:rPrChange w:id="8" w:author="Chanchal" w:date="2015-05-25T20:26:00Z">
                  <w:rPr>
                    <w:rFonts w:eastAsiaTheme="minorHAnsi"/>
                    <w:b/>
                    <w:bCs/>
                    <w:noProof/>
                    <w:lang w:eastAsia="en-US"/>
                  </w:rPr>
                </w:rPrChange>
              </w:rPr>
              <w:fldChar w:fldCharType="separate"/>
            </w:r>
          </w:ins>
          <w:hyperlink w:anchor="_Toc420352413" w:history="1">
            <w:r w:rsidR="00154349" w:rsidRPr="00E32855">
              <w:rPr>
                <w:rStyle w:val="Hyperlink"/>
                <w:rFonts w:ascii="Courier New" w:hAnsi="Courier New" w:cs="Courier New"/>
                <w:noProof/>
              </w:rPr>
              <w:t>INTRODUCTION:</w:t>
            </w:r>
            <w:r w:rsidR="00154349">
              <w:rPr>
                <w:noProof/>
                <w:webHidden/>
              </w:rPr>
              <w:tab/>
            </w:r>
            <w:r w:rsidR="00154349">
              <w:rPr>
                <w:noProof/>
                <w:webHidden/>
              </w:rPr>
              <w:fldChar w:fldCharType="begin"/>
            </w:r>
            <w:r w:rsidR="00154349">
              <w:rPr>
                <w:noProof/>
                <w:webHidden/>
              </w:rPr>
              <w:instrText xml:space="preserve"> PAGEREF _Toc420352413 \h </w:instrText>
            </w:r>
            <w:r w:rsidR="00154349">
              <w:rPr>
                <w:noProof/>
                <w:webHidden/>
              </w:rPr>
            </w:r>
            <w:r w:rsidR="00154349">
              <w:rPr>
                <w:noProof/>
                <w:webHidden/>
              </w:rPr>
              <w:fldChar w:fldCharType="separate"/>
            </w:r>
            <w:r w:rsidR="00154349">
              <w:rPr>
                <w:noProof/>
                <w:webHidden/>
              </w:rPr>
              <w:t>3</w:t>
            </w:r>
            <w:r w:rsidR="00154349">
              <w:rPr>
                <w:noProof/>
                <w:webHidden/>
              </w:rPr>
              <w:fldChar w:fldCharType="end"/>
            </w:r>
          </w:hyperlink>
        </w:p>
        <w:p w:rsidR="00154349" w:rsidRDefault="00656FE8">
          <w:pPr>
            <w:pStyle w:val="TOC1"/>
            <w:tabs>
              <w:tab w:val="right" w:leader="dot" w:pos="9350"/>
            </w:tabs>
            <w:rPr>
              <w:noProof/>
              <w:lang w:eastAsia="en-US"/>
            </w:rPr>
          </w:pPr>
          <w:hyperlink w:anchor="_Toc420352414" w:history="1">
            <w:r w:rsidR="00154349" w:rsidRPr="00E32855">
              <w:rPr>
                <w:rStyle w:val="Hyperlink"/>
                <w:rFonts w:ascii="Courier New" w:hAnsi="Courier New" w:cs="Courier New"/>
                <w:noProof/>
              </w:rPr>
              <w:t>Data Collection &amp; Data Preparation:</w:t>
            </w:r>
            <w:r w:rsidR="00154349">
              <w:rPr>
                <w:noProof/>
                <w:webHidden/>
              </w:rPr>
              <w:tab/>
            </w:r>
            <w:r w:rsidR="00154349">
              <w:rPr>
                <w:noProof/>
                <w:webHidden/>
              </w:rPr>
              <w:fldChar w:fldCharType="begin"/>
            </w:r>
            <w:r w:rsidR="00154349">
              <w:rPr>
                <w:noProof/>
                <w:webHidden/>
              </w:rPr>
              <w:instrText xml:space="preserve"> PAGEREF _Toc420352414 \h </w:instrText>
            </w:r>
            <w:r w:rsidR="00154349">
              <w:rPr>
                <w:noProof/>
                <w:webHidden/>
              </w:rPr>
            </w:r>
            <w:r w:rsidR="00154349">
              <w:rPr>
                <w:noProof/>
                <w:webHidden/>
              </w:rPr>
              <w:fldChar w:fldCharType="separate"/>
            </w:r>
            <w:r w:rsidR="00154349">
              <w:rPr>
                <w:noProof/>
                <w:webHidden/>
              </w:rPr>
              <w:t>3</w:t>
            </w:r>
            <w:r w:rsidR="00154349">
              <w:rPr>
                <w:noProof/>
                <w:webHidden/>
              </w:rPr>
              <w:fldChar w:fldCharType="end"/>
            </w:r>
          </w:hyperlink>
        </w:p>
        <w:p w:rsidR="00154349" w:rsidRDefault="00656FE8">
          <w:pPr>
            <w:pStyle w:val="TOC1"/>
            <w:tabs>
              <w:tab w:val="right" w:leader="dot" w:pos="9350"/>
            </w:tabs>
            <w:rPr>
              <w:noProof/>
              <w:lang w:eastAsia="en-US"/>
            </w:rPr>
          </w:pPr>
          <w:hyperlink w:anchor="_Toc420352415" w:history="1">
            <w:r w:rsidR="00154349" w:rsidRPr="00E32855">
              <w:rPr>
                <w:rStyle w:val="Hyperlink"/>
                <w:rFonts w:ascii="Courier New" w:hAnsi="Courier New" w:cs="Courier New"/>
                <w:noProof/>
              </w:rPr>
              <w:t>Technical Architecture Diagram</w:t>
            </w:r>
            <w:r w:rsidR="00154349">
              <w:rPr>
                <w:noProof/>
                <w:webHidden/>
              </w:rPr>
              <w:tab/>
            </w:r>
            <w:r w:rsidR="00154349">
              <w:rPr>
                <w:noProof/>
                <w:webHidden/>
              </w:rPr>
              <w:fldChar w:fldCharType="begin"/>
            </w:r>
            <w:r w:rsidR="00154349">
              <w:rPr>
                <w:noProof/>
                <w:webHidden/>
              </w:rPr>
              <w:instrText xml:space="preserve"> PAGEREF _Toc420352415 \h </w:instrText>
            </w:r>
            <w:r w:rsidR="00154349">
              <w:rPr>
                <w:noProof/>
                <w:webHidden/>
              </w:rPr>
            </w:r>
            <w:r w:rsidR="00154349">
              <w:rPr>
                <w:noProof/>
                <w:webHidden/>
              </w:rPr>
              <w:fldChar w:fldCharType="separate"/>
            </w:r>
            <w:r w:rsidR="00154349">
              <w:rPr>
                <w:noProof/>
                <w:webHidden/>
              </w:rPr>
              <w:t>4</w:t>
            </w:r>
            <w:r w:rsidR="00154349">
              <w:rPr>
                <w:noProof/>
                <w:webHidden/>
              </w:rPr>
              <w:fldChar w:fldCharType="end"/>
            </w:r>
          </w:hyperlink>
        </w:p>
        <w:p w:rsidR="00154349" w:rsidRDefault="00656FE8">
          <w:pPr>
            <w:pStyle w:val="TOC1"/>
            <w:tabs>
              <w:tab w:val="right" w:leader="dot" w:pos="9350"/>
            </w:tabs>
            <w:rPr>
              <w:noProof/>
              <w:lang w:eastAsia="en-US"/>
            </w:rPr>
          </w:pPr>
          <w:hyperlink w:anchor="_Toc420352416" w:history="1">
            <w:r w:rsidR="00154349" w:rsidRPr="00E32855">
              <w:rPr>
                <w:rStyle w:val="Hyperlink"/>
                <w:rFonts w:ascii="Courier New" w:hAnsi="Courier New" w:cs="Courier New"/>
                <w:noProof/>
              </w:rPr>
              <w:t>Data &amp; Variable Description</w:t>
            </w:r>
            <w:r w:rsidR="00154349">
              <w:rPr>
                <w:noProof/>
                <w:webHidden/>
              </w:rPr>
              <w:tab/>
            </w:r>
            <w:r w:rsidR="00154349">
              <w:rPr>
                <w:noProof/>
                <w:webHidden/>
              </w:rPr>
              <w:fldChar w:fldCharType="begin"/>
            </w:r>
            <w:r w:rsidR="00154349">
              <w:rPr>
                <w:noProof/>
                <w:webHidden/>
              </w:rPr>
              <w:instrText xml:space="preserve"> PAGEREF _Toc420352416 \h </w:instrText>
            </w:r>
            <w:r w:rsidR="00154349">
              <w:rPr>
                <w:noProof/>
                <w:webHidden/>
              </w:rPr>
            </w:r>
            <w:r w:rsidR="00154349">
              <w:rPr>
                <w:noProof/>
                <w:webHidden/>
              </w:rPr>
              <w:fldChar w:fldCharType="separate"/>
            </w:r>
            <w:r w:rsidR="00154349">
              <w:rPr>
                <w:noProof/>
                <w:webHidden/>
              </w:rPr>
              <w:t>6</w:t>
            </w:r>
            <w:r w:rsidR="00154349">
              <w:rPr>
                <w:noProof/>
                <w:webHidden/>
              </w:rPr>
              <w:fldChar w:fldCharType="end"/>
            </w:r>
          </w:hyperlink>
        </w:p>
        <w:p w:rsidR="00154349" w:rsidRDefault="00656FE8">
          <w:pPr>
            <w:pStyle w:val="TOC1"/>
            <w:tabs>
              <w:tab w:val="right" w:leader="dot" w:pos="9350"/>
            </w:tabs>
            <w:rPr>
              <w:noProof/>
              <w:lang w:eastAsia="en-US"/>
            </w:rPr>
          </w:pPr>
          <w:hyperlink w:anchor="_Toc420352417" w:history="1">
            <w:r w:rsidR="00154349" w:rsidRPr="00E32855">
              <w:rPr>
                <w:rStyle w:val="Hyperlink"/>
                <w:rFonts w:ascii="Courier New" w:hAnsi="Courier New" w:cs="Courier New"/>
                <w:noProof/>
              </w:rPr>
              <w:t>Modeling Strategy Process Guidelines</w:t>
            </w:r>
            <w:r w:rsidR="00154349">
              <w:rPr>
                <w:noProof/>
                <w:webHidden/>
              </w:rPr>
              <w:tab/>
            </w:r>
            <w:r w:rsidR="00154349">
              <w:rPr>
                <w:noProof/>
                <w:webHidden/>
              </w:rPr>
              <w:fldChar w:fldCharType="begin"/>
            </w:r>
            <w:r w:rsidR="00154349">
              <w:rPr>
                <w:noProof/>
                <w:webHidden/>
              </w:rPr>
              <w:instrText xml:space="preserve"> PAGEREF _Toc420352417 \h </w:instrText>
            </w:r>
            <w:r w:rsidR="00154349">
              <w:rPr>
                <w:noProof/>
                <w:webHidden/>
              </w:rPr>
            </w:r>
            <w:r w:rsidR="00154349">
              <w:rPr>
                <w:noProof/>
                <w:webHidden/>
              </w:rPr>
              <w:fldChar w:fldCharType="separate"/>
            </w:r>
            <w:r w:rsidR="00154349">
              <w:rPr>
                <w:noProof/>
                <w:webHidden/>
              </w:rPr>
              <w:t>8</w:t>
            </w:r>
            <w:r w:rsidR="00154349">
              <w:rPr>
                <w:noProof/>
                <w:webHidden/>
              </w:rPr>
              <w:fldChar w:fldCharType="end"/>
            </w:r>
          </w:hyperlink>
        </w:p>
        <w:p w:rsidR="00154349" w:rsidRDefault="00656FE8">
          <w:pPr>
            <w:pStyle w:val="TOC1"/>
            <w:tabs>
              <w:tab w:val="right" w:leader="dot" w:pos="9350"/>
            </w:tabs>
            <w:rPr>
              <w:noProof/>
              <w:lang w:eastAsia="en-US"/>
            </w:rPr>
          </w:pPr>
          <w:hyperlink w:anchor="_Toc420352418" w:history="1">
            <w:r w:rsidR="00154349" w:rsidRPr="00E32855">
              <w:rPr>
                <w:rStyle w:val="Hyperlink"/>
                <w:rFonts w:ascii="Courier New" w:hAnsi="Courier New" w:cs="Courier New"/>
                <w:noProof/>
              </w:rPr>
              <w:t>Statistical Models and Linear Regression Analysis on each Model.</w:t>
            </w:r>
            <w:r w:rsidR="00154349">
              <w:rPr>
                <w:noProof/>
                <w:webHidden/>
              </w:rPr>
              <w:tab/>
            </w:r>
            <w:r w:rsidR="00154349">
              <w:rPr>
                <w:noProof/>
                <w:webHidden/>
              </w:rPr>
              <w:fldChar w:fldCharType="begin"/>
            </w:r>
            <w:r w:rsidR="00154349">
              <w:rPr>
                <w:noProof/>
                <w:webHidden/>
              </w:rPr>
              <w:instrText xml:space="preserve"> PAGEREF _Toc420352418 \h </w:instrText>
            </w:r>
            <w:r w:rsidR="00154349">
              <w:rPr>
                <w:noProof/>
                <w:webHidden/>
              </w:rPr>
            </w:r>
            <w:r w:rsidR="00154349">
              <w:rPr>
                <w:noProof/>
                <w:webHidden/>
              </w:rPr>
              <w:fldChar w:fldCharType="separate"/>
            </w:r>
            <w:r w:rsidR="00154349">
              <w:rPr>
                <w:noProof/>
                <w:webHidden/>
              </w:rPr>
              <w:t>11</w:t>
            </w:r>
            <w:r w:rsidR="00154349">
              <w:rPr>
                <w:noProof/>
                <w:webHidden/>
              </w:rPr>
              <w:fldChar w:fldCharType="end"/>
            </w:r>
          </w:hyperlink>
        </w:p>
        <w:p w:rsidR="00154349" w:rsidRDefault="00656FE8">
          <w:pPr>
            <w:pStyle w:val="TOC1"/>
            <w:tabs>
              <w:tab w:val="right" w:leader="dot" w:pos="9350"/>
            </w:tabs>
            <w:rPr>
              <w:noProof/>
              <w:lang w:eastAsia="en-US"/>
            </w:rPr>
          </w:pPr>
          <w:hyperlink w:anchor="_Toc420352419" w:history="1">
            <w:r w:rsidR="00154349" w:rsidRPr="00E32855">
              <w:rPr>
                <w:rStyle w:val="Hyperlink"/>
                <w:rFonts w:ascii="Courier New" w:hAnsi="Courier New" w:cs="Courier New"/>
                <w:noProof/>
              </w:rPr>
              <w:t>Validation &amp; Conclusion</w:t>
            </w:r>
            <w:r w:rsidR="00154349">
              <w:rPr>
                <w:noProof/>
                <w:webHidden/>
              </w:rPr>
              <w:tab/>
            </w:r>
            <w:r w:rsidR="00154349">
              <w:rPr>
                <w:noProof/>
                <w:webHidden/>
              </w:rPr>
              <w:fldChar w:fldCharType="begin"/>
            </w:r>
            <w:r w:rsidR="00154349">
              <w:rPr>
                <w:noProof/>
                <w:webHidden/>
              </w:rPr>
              <w:instrText xml:space="preserve"> PAGEREF _Toc420352419 \h </w:instrText>
            </w:r>
            <w:r w:rsidR="00154349">
              <w:rPr>
                <w:noProof/>
                <w:webHidden/>
              </w:rPr>
            </w:r>
            <w:r w:rsidR="00154349">
              <w:rPr>
                <w:noProof/>
                <w:webHidden/>
              </w:rPr>
              <w:fldChar w:fldCharType="separate"/>
            </w:r>
            <w:r w:rsidR="00154349">
              <w:rPr>
                <w:noProof/>
                <w:webHidden/>
              </w:rPr>
              <w:t>15</w:t>
            </w:r>
            <w:r w:rsidR="00154349">
              <w:rPr>
                <w:noProof/>
                <w:webHidden/>
              </w:rPr>
              <w:fldChar w:fldCharType="end"/>
            </w:r>
          </w:hyperlink>
        </w:p>
        <w:p w:rsidR="00154349" w:rsidRDefault="00656FE8">
          <w:pPr>
            <w:pStyle w:val="TOC1"/>
            <w:tabs>
              <w:tab w:val="right" w:leader="dot" w:pos="9350"/>
            </w:tabs>
            <w:rPr>
              <w:noProof/>
              <w:lang w:eastAsia="en-US"/>
            </w:rPr>
          </w:pPr>
          <w:hyperlink w:anchor="_Toc420352420" w:history="1">
            <w:r w:rsidR="00154349" w:rsidRPr="00E32855">
              <w:rPr>
                <w:rStyle w:val="Hyperlink"/>
                <w:rFonts w:ascii="Courier New" w:hAnsi="Courier New" w:cs="Courier New"/>
                <w:noProof/>
              </w:rPr>
              <w:t>Appendix :</w:t>
            </w:r>
            <w:r w:rsidR="00154349">
              <w:rPr>
                <w:noProof/>
                <w:webHidden/>
              </w:rPr>
              <w:tab/>
            </w:r>
            <w:r w:rsidR="00154349">
              <w:rPr>
                <w:noProof/>
                <w:webHidden/>
              </w:rPr>
              <w:fldChar w:fldCharType="begin"/>
            </w:r>
            <w:r w:rsidR="00154349">
              <w:rPr>
                <w:noProof/>
                <w:webHidden/>
              </w:rPr>
              <w:instrText xml:space="preserve"> PAGEREF _Toc420352420 \h </w:instrText>
            </w:r>
            <w:r w:rsidR="00154349">
              <w:rPr>
                <w:noProof/>
                <w:webHidden/>
              </w:rPr>
            </w:r>
            <w:r w:rsidR="00154349">
              <w:rPr>
                <w:noProof/>
                <w:webHidden/>
              </w:rPr>
              <w:fldChar w:fldCharType="separate"/>
            </w:r>
            <w:r w:rsidR="00154349">
              <w:rPr>
                <w:noProof/>
                <w:webHidden/>
              </w:rPr>
              <w:t>17</w:t>
            </w:r>
            <w:r w:rsidR="00154349">
              <w:rPr>
                <w:noProof/>
                <w:webHidden/>
              </w:rPr>
              <w:fldChar w:fldCharType="end"/>
            </w:r>
          </w:hyperlink>
        </w:p>
        <w:p w:rsidR="002B6C80" w:rsidRDefault="002B6C80">
          <w:pPr>
            <w:rPr>
              <w:ins w:id="9" w:author="Chanchal" w:date="2015-05-25T16:33:00Z"/>
            </w:rPr>
          </w:pPr>
          <w:ins w:id="10" w:author="Chanchal" w:date="2015-05-25T16:33:00Z">
            <w:r w:rsidRPr="00AC25FA">
              <w:rPr>
                <w:b/>
                <w:bCs/>
                <w:noProof/>
                <w:sz w:val="24"/>
                <w:rPrChange w:id="11" w:author="Chanchal" w:date="2015-05-25T20:26:00Z">
                  <w:rPr>
                    <w:b/>
                    <w:bCs/>
                    <w:noProof/>
                  </w:rPr>
                </w:rPrChange>
              </w:rPr>
              <w:fldChar w:fldCharType="end"/>
            </w:r>
          </w:ins>
        </w:p>
        <w:customXmlInsRangeStart w:id="12" w:author="Chanchal" w:date="2015-05-25T16:33:00Z"/>
      </w:sdtContent>
    </w:sdt>
    <w:customXmlInsRangeEnd w:id="12"/>
    <w:p w:rsidR="00CB4E79" w:rsidRDefault="00CB4E79" w:rsidP="00ED38F8">
      <w:pPr>
        <w:rPr>
          <w:sz w:val="36"/>
          <w:szCs w:val="36"/>
        </w:rPr>
      </w:pPr>
    </w:p>
    <w:p w:rsidR="00CB4E79" w:rsidRDefault="00CB4E79" w:rsidP="00ED38F8">
      <w:pPr>
        <w:rPr>
          <w:sz w:val="36"/>
          <w:szCs w:val="36"/>
        </w:rPr>
      </w:pPr>
    </w:p>
    <w:p w:rsidR="00CB4E79" w:rsidRDefault="00CB4E79" w:rsidP="00ED38F8">
      <w:pPr>
        <w:rPr>
          <w:sz w:val="36"/>
          <w:szCs w:val="36"/>
        </w:rPr>
      </w:pPr>
    </w:p>
    <w:p w:rsidR="00CB4E79" w:rsidRDefault="00CB4E79" w:rsidP="00ED38F8">
      <w:pPr>
        <w:rPr>
          <w:sz w:val="36"/>
          <w:szCs w:val="36"/>
        </w:rPr>
      </w:pPr>
    </w:p>
    <w:p w:rsidR="00CB4E79" w:rsidRDefault="00CB4E79" w:rsidP="00ED38F8">
      <w:pPr>
        <w:rPr>
          <w:sz w:val="36"/>
          <w:szCs w:val="36"/>
        </w:rPr>
      </w:pPr>
    </w:p>
    <w:tbl>
      <w:tblPr>
        <w:tblStyle w:val="TableGrid"/>
        <w:tblW w:w="0" w:type="auto"/>
        <w:tblLook w:val="04A0" w:firstRow="1" w:lastRow="0" w:firstColumn="1" w:lastColumn="0" w:noHBand="0" w:noVBand="1"/>
      </w:tblPr>
      <w:tblGrid>
        <w:gridCol w:w="7487"/>
        <w:gridCol w:w="2089"/>
      </w:tblGrid>
      <w:tr w:rsidR="00CB4E79" w:rsidDel="0034519B" w:rsidTr="00EF6B6B">
        <w:trPr>
          <w:del w:id="13" w:author="Chanchal" w:date="2015-05-25T16:37:00Z"/>
        </w:trPr>
        <w:tc>
          <w:tcPr>
            <w:tcW w:w="7487" w:type="dxa"/>
          </w:tcPr>
          <w:p w:rsidR="00CB4E79" w:rsidRPr="00A770EB" w:rsidDel="0034519B" w:rsidRDefault="00CB4E79" w:rsidP="00ED38F8">
            <w:pPr>
              <w:rPr>
                <w:del w:id="14" w:author="Chanchal" w:date="2015-05-25T16:37:00Z"/>
                <w:rFonts w:ascii="Courier New" w:hAnsi="Courier New" w:cs="Courier New"/>
                <w:b/>
                <w:sz w:val="52"/>
                <w:szCs w:val="52"/>
              </w:rPr>
            </w:pPr>
            <w:del w:id="15" w:author="Chanchal" w:date="2015-05-25T16:37:00Z">
              <w:r w:rsidRPr="00A770EB" w:rsidDel="0034519B">
                <w:rPr>
                  <w:rFonts w:ascii="Courier New" w:hAnsi="Courier New" w:cs="Courier New"/>
                  <w:b/>
                  <w:sz w:val="52"/>
                  <w:szCs w:val="52"/>
                </w:rPr>
                <w:delText>Table Of Contents</w:delText>
              </w:r>
            </w:del>
          </w:p>
        </w:tc>
        <w:tc>
          <w:tcPr>
            <w:tcW w:w="2089" w:type="dxa"/>
          </w:tcPr>
          <w:p w:rsidR="00CB4E79" w:rsidRPr="00A770EB" w:rsidDel="0034519B" w:rsidRDefault="00CB4E79" w:rsidP="00ED38F8">
            <w:pPr>
              <w:rPr>
                <w:del w:id="16" w:author="Chanchal" w:date="2015-05-25T16:37:00Z"/>
                <w:rFonts w:ascii="Courier New" w:hAnsi="Courier New" w:cs="Courier New"/>
                <w:b/>
                <w:sz w:val="52"/>
                <w:szCs w:val="52"/>
              </w:rPr>
            </w:pPr>
            <w:del w:id="17" w:author="Chanchal" w:date="2015-05-25T16:37:00Z">
              <w:r w:rsidRPr="00A770EB" w:rsidDel="0034519B">
                <w:rPr>
                  <w:rFonts w:ascii="Courier New" w:hAnsi="Courier New" w:cs="Courier New"/>
                  <w:b/>
                  <w:sz w:val="52"/>
                  <w:szCs w:val="52"/>
                </w:rPr>
                <w:delText>Page Number</w:delText>
              </w:r>
            </w:del>
          </w:p>
        </w:tc>
      </w:tr>
      <w:tr w:rsidR="00CB4E79" w:rsidDel="0034519B" w:rsidTr="00EF6B6B">
        <w:trPr>
          <w:del w:id="18" w:author="Chanchal" w:date="2015-05-25T16:37:00Z"/>
        </w:trPr>
        <w:tc>
          <w:tcPr>
            <w:tcW w:w="7487" w:type="dxa"/>
          </w:tcPr>
          <w:p w:rsidR="00CB4E79" w:rsidRPr="00A770EB" w:rsidDel="0034519B" w:rsidRDefault="00CB4E79" w:rsidP="00ED38F8">
            <w:pPr>
              <w:rPr>
                <w:del w:id="19" w:author="Chanchal" w:date="2015-05-25T16:37:00Z"/>
                <w:rFonts w:ascii="Courier New" w:hAnsi="Courier New" w:cs="Courier New"/>
                <w:b/>
                <w:sz w:val="36"/>
                <w:szCs w:val="36"/>
              </w:rPr>
            </w:pPr>
            <w:del w:id="20" w:author="Chanchal" w:date="2015-05-25T16:37:00Z">
              <w:r w:rsidRPr="00A770EB" w:rsidDel="0034519B">
                <w:rPr>
                  <w:rFonts w:ascii="Courier New" w:hAnsi="Courier New" w:cs="Courier New"/>
                  <w:b/>
                  <w:sz w:val="36"/>
                  <w:szCs w:val="36"/>
                </w:rPr>
                <w:delText>Introduction</w:delText>
              </w:r>
            </w:del>
          </w:p>
        </w:tc>
        <w:tc>
          <w:tcPr>
            <w:tcW w:w="2089" w:type="dxa"/>
          </w:tcPr>
          <w:p w:rsidR="00CB4E79" w:rsidRPr="00A770EB" w:rsidDel="0034519B" w:rsidRDefault="00CB4E79" w:rsidP="00ED38F8">
            <w:pPr>
              <w:rPr>
                <w:del w:id="21" w:author="Chanchal" w:date="2015-05-25T16:37:00Z"/>
                <w:rFonts w:ascii="Courier New" w:hAnsi="Courier New" w:cs="Courier New"/>
                <w:b/>
                <w:sz w:val="36"/>
                <w:szCs w:val="36"/>
              </w:rPr>
            </w:pPr>
            <w:del w:id="22" w:author="Chanchal" w:date="2015-05-25T16:37:00Z">
              <w:r w:rsidRPr="00A770EB" w:rsidDel="0034519B">
                <w:rPr>
                  <w:rFonts w:ascii="Courier New" w:hAnsi="Courier New" w:cs="Courier New"/>
                  <w:b/>
                  <w:sz w:val="36"/>
                  <w:szCs w:val="36"/>
                </w:rPr>
                <w:delText>1</w:delText>
              </w:r>
            </w:del>
          </w:p>
        </w:tc>
      </w:tr>
      <w:tr w:rsidR="00CB4E79" w:rsidDel="0034519B" w:rsidTr="00EF6B6B">
        <w:trPr>
          <w:del w:id="23" w:author="Chanchal" w:date="2015-05-25T16:37:00Z"/>
        </w:trPr>
        <w:tc>
          <w:tcPr>
            <w:tcW w:w="7487" w:type="dxa"/>
          </w:tcPr>
          <w:p w:rsidR="00CB4E79" w:rsidRPr="00A770EB" w:rsidDel="0034519B" w:rsidRDefault="000565EE" w:rsidP="00ED38F8">
            <w:pPr>
              <w:rPr>
                <w:del w:id="24" w:author="Chanchal" w:date="2015-05-25T16:37:00Z"/>
                <w:rFonts w:ascii="Courier New" w:hAnsi="Courier New" w:cs="Courier New"/>
                <w:b/>
                <w:sz w:val="36"/>
                <w:szCs w:val="36"/>
              </w:rPr>
            </w:pPr>
            <w:del w:id="25" w:author="Chanchal" w:date="2015-05-25T16:37:00Z">
              <w:r w:rsidDel="0034519B">
                <w:rPr>
                  <w:rFonts w:ascii="Courier New" w:hAnsi="Courier New" w:cs="Courier New"/>
                  <w:b/>
                  <w:sz w:val="36"/>
                  <w:szCs w:val="36"/>
                </w:rPr>
                <w:delText>Data Collection &amp; Data Preperation</w:delText>
              </w:r>
            </w:del>
          </w:p>
        </w:tc>
        <w:tc>
          <w:tcPr>
            <w:tcW w:w="2089" w:type="dxa"/>
          </w:tcPr>
          <w:p w:rsidR="00CB4E79" w:rsidRPr="00A770EB" w:rsidDel="0034519B" w:rsidRDefault="00CB4E79" w:rsidP="00ED38F8">
            <w:pPr>
              <w:rPr>
                <w:del w:id="26" w:author="Chanchal" w:date="2015-05-25T16:37:00Z"/>
                <w:rFonts w:ascii="Courier New" w:hAnsi="Courier New" w:cs="Courier New"/>
                <w:b/>
                <w:sz w:val="36"/>
                <w:szCs w:val="36"/>
              </w:rPr>
            </w:pPr>
            <w:del w:id="27" w:author="Chanchal" w:date="2015-05-25T16:37:00Z">
              <w:r w:rsidRPr="00A770EB" w:rsidDel="0034519B">
                <w:rPr>
                  <w:rFonts w:ascii="Courier New" w:hAnsi="Courier New" w:cs="Courier New"/>
                  <w:b/>
                  <w:sz w:val="36"/>
                  <w:szCs w:val="36"/>
                </w:rPr>
                <w:delText>1</w:delText>
              </w:r>
            </w:del>
          </w:p>
        </w:tc>
      </w:tr>
      <w:tr w:rsidR="00CB4E79" w:rsidDel="0034519B" w:rsidTr="00EF6B6B">
        <w:trPr>
          <w:del w:id="28" w:author="Chanchal" w:date="2015-05-25T16:37:00Z"/>
        </w:trPr>
        <w:tc>
          <w:tcPr>
            <w:tcW w:w="7487" w:type="dxa"/>
          </w:tcPr>
          <w:p w:rsidR="00CB4E79" w:rsidRPr="00A770EB" w:rsidDel="0034519B" w:rsidRDefault="00CB4E79" w:rsidP="00ED38F8">
            <w:pPr>
              <w:rPr>
                <w:del w:id="29" w:author="Chanchal" w:date="2015-05-25T16:37:00Z"/>
                <w:rFonts w:ascii="Courier New" w:hAnsi="Courier New" w:cs="Courier New"/>
                <w:b/>
                <w:sz w:val="36"/>
                <w:szCs w:val="36"/>
              </w:rPr>
            </w:pPr>
            <w:del w:id="30" w:author="Chanchal" w:date="2015-05-25T16:37:00Z">
              <w:r w:rsidRPr="00A770EB" w:rsidDel="0034519B">
                <w:rPr>
                  <w:rFonts w:ascii="Courier New" w:hAnsi="Courier New" w:cs="Courier New"/>
                  <w:b/>
                  <w:sz w:val="36"/>
                  <w:szCs w:val="36"/>
                </w:rPr>
                <w:delText>Technical Architecture</w:delText>
              </w:r>
              <w:r w:rsidR="00E65579" w:rsidRPr="00A770EB" w:rsidDel="0034519B">
                <w:rPr>
                  <w:rFonts w:ascii="Courier New" w:hAnsi="Courier New" w:cs="Courier New"/>
                  <w:b/>
                  <w:sz w:val="36"/>
                  <w:szCs w:val="36"/>
                </w:rPr>
                <w:delText xml:space="preserve"> Diagram</w:delText>
              </w:r>
            </w:del>
          </w:p>
        </w:tc>
        <w:tc>
          <w:tcPr>
            <w:tcW w:w="2089" w:type="dxa"/>
          </w:tcPr>
          <w:p w:rsidR="00CB4E79" w:rsidRPr="00A770EB" w:rsidDel="0034519B" w:rsidRDefault="00CB4E79" w:rsidP="00ED38F8">
            <w:pPr>
              <w:rPr>
                <w:del w:id="31" w:author="Chanchal" w:date="2015-05-25T16:37:00Z"/>
                <w:rFonts w:ascii="Courier New" w:hAnsi="Courier New" w:cs="Courier New"/>
                <w:b/>
                <w:sz w:val="36"/>
                <w:szCs w:val="36"/>
              </w:rPr>
            </w:pPr>
            <w:del w:id="32" w:author="Chanchal" w:date="2015-05-25T16:37:00Z">
              <w:r w:rsidRPr="00A770EB" w:rsidDel="0034519B">
                <w:rPr>
                  <w:rFonts w:ascii="Courier New" w:hAnsi="Courier New" w:cs="Courier New"/>
                  <w:b/>
                  <w:sz w:val="36"/>
                  <w:szCs w:val="36"/>
                </w:rPr>
                <w:delText>2</w:delText>
              </w:r>
              <w:r w:rsidR="00510575" w:rsidRPr="00A770EB" w:rsidDel="0034519B">
                <w:rPr>
                  <w:rFonts w:ascii="Courier New" w:hAnsi="Courier New" w:cs="Courier New"/>
                  <w:b/>
                  <w:sz w:val="36"/>
                  <w:szCs w:val="36"/>
                </w:rPr>
                <w:delText xml:space="preserve"> - 3</w:delText>
              </w:r>
            </w:del>
          </w:p>
        </w:tc>
      </w:tr>
      <w:tr w:rsidR="00CB4E79" w:rsidDel="0034519B" w:rsidTr="00EF6B6B">
        <w:trPr>
          <w:del w:id="33" w:author="Chanchal" w:date="2015-05-25T16:37:00Z"/>
        </w:trPr>
        <w:tc>
          <w:tcPr>
            <w:tcW w:w="7487" w:type="dxa"/>
          </w:tcPr>
          <w:p w:rsidR="00CB4E79" w:rsidRPr="00A770EB" w:rsidDel="0034519B" w:rsidRDefault="00510575" w:rsidP="00ED38F8">
            <w:pPr>
              <w:rPr>
                <w:del w:id="34" w:author="Chanchal" w:date="2015-05-25T16:37:00Z"/>
                <w:rFonts w:ascii="Courier New" w:hAnsi="Courier New" w:cs="Courier New"/>
                <w:b/>
                <w:sz w:val="36"/>
                <w:szCs w:val="36"/>
              </w:rPr>
            </w:pPr>
            <w:del w:id="35" w:author="Chanchal" w:date="2015-05-25T16:37:00Z">
              <w:r w:rsidRPr="00A770EB" w:rsidDel="0034519B">
                <w:rPr>
                  <w:rFonts w:ascii="Courier New" w:hAnsi="Courier New" w:cs="Courier New"/>
                  <w:b/>
                  <w:sz w:val="36"/>
                  <w:szCs w:val="36"/>
                </w:rPr>
                <w:delText>Data Mining &amp; MongoDB-Storage</w:delText>
              </w:r>
            </w:del>
          </w:p>
        </w:tc>
        <w:tc>
          <w:tcPr>
            <w:tcW w:w="2089" w:type="dxa"/>
          </w:tcPr>
          <w:p w:rsidR="00CB4E79" w:rsidRPr="00A770EB" w:rsidDel="0034519B" w:rsidRDefault="00510575" w:rsidP="00ED38F8">
            <w:pPr>
              <w:rPr>
                <w:del w:id="36" w:author="Chanchal" w:date="2015-05-25T16:37:00Z"/>
                <w:rFonts w:ascii="Courier New" w:hAnsi="Courier New" w:cs="Courier New"/>
                <w:b/>
                <w:sz w:val="36"/>
                <w:szCs w:val="36"/>
              </w:rPr>
            </w:pPr>
            <w:del w:id="37" w:author="Chanchal" w:date="2015-05-25T16:37:00Z">
              <w:r w:rsidRPr="00A770EB" w:rsidDel="0034519B">
                <w:rPr>
                  <w:rFonts w:ascii="Courier New" w:hAnsi="Courier New" w:cs="Courier New"/>
                  <w:b/>
                  <w:sz w:val="36"/>
                  <w:szCs w:val="36"/>
                </w:rPr>
                <w:delText>4</w:delText>
              </w:r>
            </w:del>
          </w:p>
        </w:tc>
      </w:tr>
      <w:tr w:rsidR="00510575" w:rsidDel="0034519B" w:rsidTr="00EF6B6B">
        <w:trPr>
          <w:del w:id="38" w:author="Chanchal" w:date="2015-05-25T16:37:00Z"/>
        </w:trPr>
        <w:tc>
          <w:tcPr>
            <w:tcW w:w="7487" w:type="dxa"/>
          </w:tcPr>
          <w:p w:rsidR="00510575" w:rsidRPr="00A770EB" w:rsidDel="0034519B" w:rsidRDefault="00510575" w:rsidP="00ED38F8">
            <w:pPr>
              <w:rPr>
                <w:del w:id="39" w:author="Chanchal" w:date="2015-05-25T16:37:00Z"/>
                <w:rFonts w:ascii="Courier New" w:hAnsi="Courier New" w:cs="Courier New"/>
                <w:b/>
                <w:sz w:val="36"/>
                <w:szCs w:val="36"/>
              </w:rPr>
            </w:pPr>
            <w:del w:id="40" w:author="Chanchal" w:date="2015-05-25T16:37:00Z">
              <w:r w:rsidRPr="00A770EB" w:rsidDel="0034519B">
                <w:rPr>
                  <w:rFonts w:ascii="Courier New" w:hAnsi="Courier New" w:cs="Courier New"/>
                  <w:b/>
                  <w:sz w:val="36"/>
                  <w:szCs w:val="36"/>
                </w:rPr>
                <w:delText>Technical Components</w:delText>
              </w:r>
            </w:del>
          </w:p>
        </w:tc>
        <w:tc>
          <w:tcPr>
            <w:tcW w:w="2089" w:type="dxa"/>
          </w:tcPr>
          <w:p w:rsidR="00510575" w:rsidRPr="00A770EB" w:rsidDel="0034519B" w:rsidRDefault="00846FA1" w:rsidP="00ED38F8">
            <w:pPr>
              <w:rPr>
                <w:del w:id="41" w:author="Chanchal" w:date="2015-05-25T16:37:00Z"/>
                <w:rFonts w:ascii="Courier New" w:hAnsi="Courier New" w:cs="Courier New"/>
                <w:b/>
                <w:sz w:val="36"/>
                <w:szCs w:val="36"/>
              </w:rPr>
            </w:pPr>
            <w:del w:id="42" w:author="Chanchal" w:date="2015-05-25T16:37:00Z">
              <w:r w:rsidRPr="00A770EB" w:rsidDel="0034519B">
                <w:rPr>
                  <w:rFonts w:ascii="Courier New" w:hAnsi="Courier New" w:cs="Courier New"/>
                  <w:b/>
                  <w:sz w:val="36"/>
                  <w:szCs w:val="36"/>
                </w:rPr>
                <w:delText>5-6</w:delText>
              </w:r>
            </w:del>
          </w:p>
        </w:tc>
      </w:tr>
      <w:tr w:rsidR="00846FA1" w:rsidDel="0034519B" w:rsidTr="00EF6B6B">
        <w:trPr>
          <w:del w:id="43" w:author="Chanchal" w:date="2015-05-25T16:37:00Z"/>
        </w:trPr>
        <w:tc>
          <w:tcPr>
            <w:tcW w:w="7487" w:type="dxa"/>
          </w:tcPr>
          <w:p w:rsidR="00846FA1" w:rsidRPr="00A770EB" w:rsidDel="0034519B" w:rsidRDefault="00846FA1" w:rsidP="00ED38F8">
            <w:pPr>
              <w:rPr>
                <w:del w:id="44" w:author="Chanchal" w:date="2015-05-25T16:37:00Z"/>
                <w:rFonts w:ascii="Courier New" w:hAnsi="Courier New" w:cs="Courier New"/>
                <w:b/>
                <w:sz w:val="36"/>
                <w:szCs w:val="36"/>
              </w:rPr>
            </w:pPr>
            <w:del w:id="45" w:author="Chanchal" w:date="2015-05-25T16:37:00Z">
              <w:r w:rsidRPr="00A770EB" w:rsidDel="0034519B">
                <w:rPr>
                  <w:rFonts w:ascii="Courier New" w:hAnsi="Courier New" w:cs="Courier New"/>
                  <w:b/>
                  <w:sz w:val="36"/>
                  <w:szCs w:val="36"/>
                </w:rPr>
                <w:delText>Script Execution for Twitter &amp; Facebook</w:delText>
              </w:r>
            </w:del>
          </w:p>
        </w:tc>
        <w:tc>
          <w:tcPr>
            <w:tcW w:w="2089" w:type="dxa"/>
          </w:tcPr>
          <w:p w:rsidR="00846FA1" w:rsidRPr="00A770EB" w:rsidDel="0034519B" w:rsidRDefault="00D0108A" w:rsidP="00ED38F8">
            <w:pPr>
              <w:rPr>
                <w:del w:id="46" w:author="Chanchal" w:date="2015-05-25T16:37:00Z"/>
                <w:rFonts w:ascii="Courier New" w:hAnsi="Courier New" w:cs="Courier New"/>
                <w:b/>
                <w:sz w:val="36"/>
                <w:szCs w:val="36"/>
              </w:rPr>
            </w:pPr>
            <w:del w:id="47" w:author="Chanchal" w:date="2015-05-25T16:37:00Z">
              <w:r w:rsidRPr="00A770EB" w:rsidDel="0034519B">
                <w:rPr>
                  <w:rFonts w:ascii="Courier New" w:hAnsi="Courier New" w:cs="Courier New"/>
                  <w:b/>
                  <w:sz w:val="36"/>
                  <w:szCs w:val="36"/>
                </w:rPr>
                <w:delText>6-8</w:delText>
              </w:r>
            </w:del>
          </w:p>
        </w:tc>
      </w:tr>
      <w:tr w:rsidR="00D0108A" w:rsidDel="0034519B" w:rsidTr="00EF6B6B">
        <w:trPr>
          <w:del w:id="48" w:author="Chanchal" w:date="2015-05-25T16:37:00Z"/>
        </w:trPr>
        <w:tc>
          <w:tcPr>
            <w:tcW w:w="7487" w:type="dxa"/>
          </w:tcPr>
          <w:p w:rsidR="00D0108A" w:rsidRPr="00A770EB" w:rsidDel="0034519B" w:rsidRDefault="00D0108A" w:rsidP="00DB3FE6">
            <w:pPr>
              <w:rPr>
                <w:del w:id="49" w:author="Chanchal" w:date="2015-05-25T16:37:00Z"/>
                <w:rFonts w:ascii="Courier New" w:hAnsi="Courier New" w:cs="Courier New"/>
                <w:b/>
                <w:sz w:val="36"/>
                <w:szCs w:val="36"/>
              </w:rPr>
            </w:pPr>
            <w:del w:id="50" w:author="Chanchal" w:date="2015-05-25T16:37:00Z">
              <w:r w:rsidRPr="00A770EB" w:rsidDel="0034519B">
                <w:rPr>
                  <w:rFonts w:ascii="Courier New" w:hAnsi="Courier New" w:cs="Courier New"/>
                  <w:b/>
                  <w:sz w:val="36"/>
                  <w:szCs w:val="36"/>
                </w:rPr>
                <w:delText>Statistical Modeling</w:delText>
              </w:r>
              <w:r w:rsidR="00EF6B6B" w:rsidDel="0034519B">
                <w:rPr>
                  <w:rFonts w:ascii="Courier New" w:hAnsi="Courier New" w:cs="Courier New"/>
                  <w:b/>
                  <w:sz w:val="36"/>
                  <w:szCs w:val="36"/>
                </w:rPr>
                <w:delText xml:space="preserve"> – Data Dictionary</w:delText>
              </w:r>
            </w:del>
          </w:p>
        </w:tc>
        <w:tc>
          <w:tcPr>
            <w:tcW w:w="2089" w:type="dxa"/>
          </w:tcPr>
          <w:p w:rsidR="00D0108A" w:rsidRPr="00A770EB" w:rsidDel="0034519B" w:rsidRDefault="006D6C12" w:rsidP="00ED38F8">
            <w:pPr>
              <w:rPr>
                <w:del w:id="51" w:author="Chanchal" w:date="2015-05-25T16:37:00Z"/>
                <w:rFonts w:ascii="Courier New" w:hAnsi="Courier New" w:cs="Courier New"/>
                <w:b/>
                <w:sz w:val="36"/>
                <w:szCs w:val="36"/>
              </w:rPr>
            </w:pPr>
            <w:del w:id="52" w:author="Chanchal" w:date="2015-05-25T16:37:00Z">
              <w:r w:rsidRPr="00A770EB" w:rsidDel="0034519B">
                <w:rPr>
                  <w:rFonts w:ascii="Courier New" w:hAnsi="Courier New" w:cs="Courier New"/>
                  <w:b/>
                  <w:sz w:val="36"/>
                  <w:szCs w:val="36"/>
                </w:rPr>
                <w:delText>9</w:delText>
              </w:r>
            </w:del>
          </w:p>
        </w:tc>
      </w:tr>
      <w:tr w:rsidR="008E1EC8" w:rsidDel="0034519B" w:rsidTr="00EF6B6B">
        <w:trPr>
          <w:del w:id="53" w:author="Chanchal" w:date="2015-05-25T16:37:00Z"/>
        </w:trPr>
        <w:tc>
          <w:tcPr>
            <w:tcW w:w="7487" w:type="dxa"/>
          </w:tcPr>
          <w:p w:rsidR="008E1EC8" w:rsidRPr="00A770EB" w:rsidDel="0034519B" w:rsidRDefault="00FD0150" w:rsidP="00ED38F8">
            <w:pPr>
              <w:rPr>
                <w:del w:id="54" w:author="Chanchal" w:date="2015-05-25T16:37:00Z"/>
                <w:rFonts w:ascii="Courier New" w:hAnsi="Courier New" w:cs="Courier New"/>
                <w:b/>
                <w:sz w:val="36"/>
                <w:szCs w:val="36"/>
              </w:rPr>
            </w:pPr>
            <w:del w:id="55" w:author="Chanchal" w:date="2015-05-25T16:37:00Z">
              <w:r w:rsidRPr="00A770EB" w:rsidDel="0034519B">
                <w:rPr>
                  <w:rFonts w:ascii="Courier New" w:hAnsi="Courier New" w:cs="Courier New"/>
                  <w:b/>
                  <w:sz w:val="36"/>
                  <w:szCs w:val="36"/>
                </w:rPr>
                <w:delText>IBM SPSS Predictive Modeling</w:delText>
              </w:r>
            </w:del>
          </w:p>
        </w:tc>
        <w:tc>
          <w:tcPr>
            <w:tcW w:w="2089" w:type="dxa"/>
          </w:tcPr>
          <w:p w:rsidR="008E1EC8" w:rsidRPr="00A770EB" w:rsidDel="0034519B" w:rsidRDefault="00B04213" w:rsidP="00ED38F8">
            <w:pPr>
              <w:rPr>
                <w:del w:id="56" w:author="Chanchal" w:date="2015-05-25T16:37:00Z"/>
                <w:rFonts w:ascii="Courier New" w:hAnsi="Courier New" w:cs="Courier New"/>
                <w:b/>
                <w:sz w:val="36"/>
                <w:szCs w:val="36"/>
              </w:rPr>
            </w:pPr>
            <w:del w:id="57" w:author="Chanchal" w:date="2015-05-25T16:37:00Z">
              <w:r w:rsidDel="0034519B">
                <w:rPr>
                  <w:rFonts w:ascii="Courier New" w:hAnsi="Courier New" w:cs="Courier New"/>
                  <w:b/>
                  <w:sz w:val="36"/>
                  <w:szCs w:val="36"/>
                </w:rPr>
                <w:delText>10-13</w:delText>
              </w:r>
            </w:del>
          </w:p>
        </w:tc>
      </w:tr>
      <w:tr w:rsidR="00B50B7B" w:rsidDel="0034519B" w:rsidTr="00EF6B6B">
        <w:trPr>
          <w:del w:id="58" w:author="Chanchal" w:date="2015-05-25T16:37:00Z"/>
        </w:trPr>
        <w:tc>
          <w:tcPr>
            <w:tcW w:w="7487" w:type="dxa"/>
          </w:tcPr>
          <w:p w:rsidR="00B50B7B" w:rsidRPr="00A770EB" w:rsidDel="0034519B" w:rsidRDefault="001C7920" w:rsidP="00ED38F8">
            <w:pPr>
              <w:rPr>
                <w:del w:id="59" w:author="Chanchal" w:date="2015-05-25T16:37:00Z"/>
                <w:rFonts w:ascii="Courier New" w:hAnsi="Courier New" w:cs="Courier New"/>
                <w:b/>
                <w:sz w:val="36"/>
                <w:szCs w:val="36"/>
              </w:rPr>
            </w:pPr>
            <w:del w:id="60" w:author="Chanchal" w:date="2015-05-25T16:37:00Z">
              <w:r w:rsidDel="0034519B">
                <w:rPr>
                  <w:rFonts w:ascii="Courier New" w:hAnsi="Courier New" w:cs="Courier New"/>
                  <w:b/>
                  <w:sz w:val="36"/>
                  <w:szCs w:val="36"/>
                </w:rPr>
                <w:delText>Predictive</w:delText>
              </w:r>
              <w:r w:rsidR="00B50B7B" w:rsidDel="0034519B">
                <w:rPr>
                  <w:rFonts w:ascii="Courier New" w:hAnsi="Courier New" w:cs="Courier New"/>
                  <w:b/>
                  <w:sz w:val="36"/>
                  <w:szCs w:val="36"/>
                </w:rPr>
                <w:delText xml:space="preserve"> Models Accuracy</w:delText>
              </w:r>
            </w:del>
          </w:p>
        </w:tc>
        <w:tc>
          <w:tcPr>
            <w:tcW w:w="2089" w:type="dxa"/>
          </w:tcPr>
          <w:p w:rsidR="00B50B7B" w:rsidRPr="00A770EB" w:rsidDel="0034519B" w:rsidRDefault="00B50B7B" w:rsidP="00ED38F8">
            <w:pPr>
              <w:rPr>
                <w:del w:id="61" w:author="Chanchal" w:date="2015-05-25T16:37:00Z"/>
                <w:rFonts w:ascii="Courier New" w:hAnsi="Courier New" w:cs="Courier New"/>
                <w:b/>
                <w:sz w:val="36"/>
                <w:szCs w:val="36"/>
              </w:rPr>
            </w:pPr>
            <w:del w:id="62" w:author="Chanchal" w:date="2015-05-25T16:37:00Z">
              <w:r w:rsidDel="0034519B">
                <w:rPr>
                  <w:rFonts w:ascii="Courier New" w:hAnsi="Courier New" w:cs="Courier New"/>
                  <w:b/>
                  <w:sz w:val="36"/>
                  <w:szCs w:val="36"/>
                </w:rPr>
                <w:delText>14-15</w:delText>
              </w:r>
            </w:del>
          </w:p>
        </w:tc>
      </w:tr>
      <w:tr w:rsidR="00E51A93" w:rsidDel="0034519B" w:rsidTr="00EF6B6B">
        <w:trPr>
          <w:del w:id="63" w:author="Chanchal" w:date="2015-05-25T16:37:00Z"/>
        </w:trPr>
        <w:tc>
          <w:tcPr>
            <w:tcW w:w="7487" w:type="dxa"/>
          </w:tcPr>
          <w:p w:rsidR="00E51A93" w:rsidRPr="00A770EB" w:rsidDel="0034519B" w:rsidRDefault="00E51A93" w:rsidP="000B2EC6">
            <w:pPr>
              <w:rPr>
                <w:del w:id="64" w:author="Chanchal" w:date="2015-05-25T16:37:00Z"/>
                <w:rFonts w:ascii="Courier New" w:hAnsi="Courier New" w:cs="Courier New"/>
                <w:b/>
                <w:sz w:val="36"/>
                <w:szCs w:val="36"/>
              </w:rPr>
            </w:pPr>
            <w:del w:id="65" w:author="Chanchal" w:date="2015-05-25T16:37:00Z">
              <w:r w:rsidDel="0034519B">
                <w:rPr>
                  <w:rFonts w:ascii="Courier New" w:hAnsi="Courier New" w:cs="Courier New"/>
                  <w:b/>
                  <w:sz w:val="36"/>
                  <w:szCs w:val="36"/>
                </w:rPr>
                <w:delText>Assumptions &amp; Challenges</w:delText>
              </w:r>
            </w:del>
          </w:p>
        </w:tc>
        <w:tc>
          <w:tcPr>
            <w:tcW w:w="2089" w:type="dxa"/>
          </w:tcPr>
          <w:p w:rsidR="00E51A93" w:rsidRPr="00A770EB" w:rsidDel="0034519B" w:rsidRDefault="00E51A93" w:rsidP="00ED38F8">
            <w:pPr>
              <w:rPr>
                <w:del w:id="66" w:author="Chanchal" w:date="2015-05-25T16:37:00Z"/>
                <w:rFonts w:ascii="Courier New" w:hAnsi="Courier New" w:cs="Courier New"/>
                <w:b/>
                <w:sz w:val="36"/>
                <w:szCs w:val="36"/>
              </w:rPr>
            </w:pPr>
            <w:del w:id="67" w:author="Chanchal" w:date="2015-05-25T16:37:00Z">
              <w:r w:rsidRPr="00A770EB" w:rsidDel="0034519B">
                <w:rPr>
                  <w:rFonts w:ascii="Courier New" w:hAnsi="Courier New" w:cs="Courier New"/>
                  <w:b/>
                  <w:sz w:val="36"/>
                  <w:szCs w:val="36"/>
                </w:rPr>
                <w:delText>16</w:delText>
              </w:r>
            </w:del>
          </w:p>
        </w:tc>
      </w:tr>
      <w:tr w:rsidR="00E51A93" w:rsidDel="0034519B" w:rsidTr="00EF6B6B">
        <w:trPr>
          <w:del w:id="68" w:author="Chanchal" w:date="2015-05-25T16:37:00Z"/>
        </w:trPr>
        <w:tc>
          <w:tcPr>
            <w:tcW w:w="7487" w:type="dxa"/>
          </w:tcPr>
          <w:p w:rsidR="00E51A93" w:rsidRPr="00A770EB" w:rsidDel="0034519B" w:rsidRDefault="00E51A93" w:rsidP="00ED38F8">
            <w:pPr>
              <w:rPr>
                <w:del w:id="69" w:author="Chanchal" w:date="2015-05-25T16:37:00Z"/>
                <w:rFonts w:ascii="Courier New" w:hAnsi="Courier New" w:cs="Courier New"/>
                <w:b/>
                <w:sz w:val="36"/>
                <w:szCs w:val="36"/>
              </w:rPr>
            </w:pPr>
            <w:del w:id="70" w:author="Chanchal" w:date="2015-05-25T16:37:00Z">
              <w:r w:rsidDel="0034519B">
                <w:rPr>
                  <w:rFonts w:ascii="Courier New" w:hAnsi="Courier New" w:cs="Courier New"/>
                  <w:b/>
                  <w:sz w:val="36"/>
                  <w:szCs w:val="36"/>
                </w:rPr>
                <w:delText>Conclusion</w:delText>
              </w:r>
            </w:del>
          </w:p>
        </w:tc>
        <w:tc>
          <w:tcPr>
            <w:tcW w:w="2089" w:type="dxa"/>
          </w:tcPr>
          <w:p w:rsidR="00E51A93" w:rsidRPr="00A770EB" w:rsidDel="0034519B" w:rsidRDefault="00E51A93" w:rsidP="00ED38F8">
            <w:pPr>
              <w:rPr>
                <w:del w:id="71" w:author="Chanchal" w:date="2015-05-25T16:37:00Z"/>
                <w:rFonts w:ascii="Courier New" w:hAnsi="Courier New" w:cs="Courier New"/>
                <w:b/>
                <w:sz w:val="36"/>
                <w:szCs w:val="36"/>
              </w:rPr>
            </w:pPr>
            <w:del w:id="72" w:author="Chanchal" w:date="2015-05-25T16:37:00Z">
              <w:r w:rsidRPr="00A770EB" w:rsidDel="0034519B">
                <w:rPr>
                  <w:rFonts w:ascii="Courier New" w:hAnsi="Courier New" w:cs="Courier New"/>
                  <w:b/>
                  <w:sz w:val="36"/>
                  <w:szCs w:val="36"/>
                </w:rPr>
                <w:delText>17</w:delText>
              </w:r>
            </w:del>
          </w:p>
        </w:tc>
      </w:tr>
      <w:tr w:rsidR="00FB0916" w:rsidDel="0034519B" w:rsidTr="00EF6B6B">
        <w:trPr>
          <w:del w:id="73" w:author="Chanchal" w:date="2015-05-25T16:37:00Z"/>
        </w:trPr>
        <w:tc>
          <w:tcPr>
            <w:tcW w:w="7487" w:type="dxa"/>
          </w:tcPr>
          <w:p w:rsidR="00FB0916" w:rsidDel="0034519B" w:rsidRDefault="00122F20" w:rsidP="00ED38F8">
            <w:pPr>
              <w:rPr>
                <w:del w:id="74" w:author="Chanchal" w:date="2015-05-25T16:37:00Z"/>
                <w:rFonts w:ascii="Courier New" w:hAnsi="Courier New" w:cs="Courier New"/>
                <w:b/>
                <w:sz w:val="36"/>
                <w:szCs w:val="36"/>
              </w:rPr>
            </w:pPr>
            <w:del w:id="75" w:author="Chanchal" w:date="2015-05-25T16:37:00Z">
              <w:r w:rsidDel="0034519B">
                <w:rPr>
                  <w:rFonts w:ascii="Courier New" w:hAnsi="Courier New" w:cs="Courier New"/>
                  <w:b/>
                  <w:sz w:val="36"/>
                  <w:szCs w:val="36"/>
                </w:rPr>
                <w:delText>Appendix</w:delText>
              </w:r>
            </w:del>
          </w:p>
        </w:tc>
        <w:tc>
          <w:tcPr>
            <w:tcW w:w="2089" w:type="dxa"/>
          </w:tcPr>
          <w:p w:rsidR="00FB0916" w:rsidRPr="00A770EB" w:rsidDel="0034519B" w:rsidRDefault="005A781D" w:rsidP="00ED38F8">
            <w:pPr>
              <w:rPr>
                <w:del w:id="76" w:author="Chanchal" w:date="2015-05-25T16:37:00Z"/>
                <w:rFonts w:ascii="Courier New" w:hAnsi="Courier New" w:cs="Courier New"/>
                <w:b/>
                <w:sz w:val="36"/>
                <w:szCs w:val="36"/>
              </w:rPr>
            </w:pPr>
            <w:del w:id="77" w:author="Chanchal" w:date="2015-05-25T16:37:00Z">
              <w:r w:rsidDel="0034519B">
                <w:rPr>
                  <w:rFonts w:ascii="Courier New" w:hAnsi="Courier New" w:cs="Courier New"/>
                  <w:b/>
                  <w:sz w:val="36"/>
                  <w:szCs w:val="36"/>
                </w:rPr>
                <w:delText>18-20</w:delText>
              </w:r>
            </w:del>
          </w:p>
        </w:tc>
      </w:tr>
    </w:tbl>
    <w:p w:rsidR="000677DE" w:rsidRPr="00AB742F" w:rsidRDefault="000677DE" w:rsidP="00ED38F8">
      <w:pPr>
        <w:rPr>
          <w:sz w:val="36"/>
          <w:szCs w:val="36"/>
        </w:rPr>
      </w:pPr>
    </w:p>
    <w:p w:rsidR="00ED38F8" w:rsidRDefault="00ED38F8" w:rsidP="00ED38F8">
      <w:pPr>
        <w:rPr>
          <w:b/>
          <w:sz w:val="36"/>
          <w:szCs w:val="36"/>
        </w:rPr>
      </w:pPr>
    </w:p>
    <w:p w:rsidR="00CB4E79" w:rsidRPr="00532133" w:rsidRDefault="00CB4E79">
      <w:pPr>
        <w:pStyle w:val="Heading1"/>
        <w:rPr>
          <w:color w:val="000000" w:themeColor="dark1"/>
          <w:position w:val="1"/>
          <w:rPrChange w:id="78" w:author="Chanchal" w:date="2015-05-25T16:38:00Z">
            <w:rPr/>
          </w:rPrChange>
        </w:rPr>
        <w:pPrChange w:id="79" w:author="Chanchal" w:date="2015-05-25T16:33:00Z">
          <w:pPr/>
        </w:pPrChange>
      </w:pPr>
    </w:p>
    <w:p w:rsidR="00532133" w:rsidRPr="00532133" w:rsidRDefault="00532133">
      <w:pPr>
        <w:pStyle w:val="Heading1"/>
        <w:rPr>
          <w:ins w:id="80" w:author="Chanchal" w:date="2015-05-25T16:38:00Z"/>
          <w:rFonts w:asciiTheme="minorHAnsi" w:hAnsiTheme="minorHAnsi" w:cstheme="minorBidi"/>
          <w:color w:val="000000" w:themeColor="dark1"/>
          <w:position w:val="1"/>
          <w:sz w:val="22"/>
          <w:rPrChange w:id="81" w:author="Chanchal" w:date="2015-05-25T16:38:00Z">
            <w:rPr>
              <w:ins w:id="82" w:author="Chanchal" w:date="2015-05-25T16:38:00Z"/>
              <w:rFonts w:ascii="Courier New" w:hAnsi="Courier New" w:cs="Courier New"/>
              <w:sz w:val="36"/>
              <w:u w:val="single"/>
            </w:rPr>
          </w:rPrChange>
        </w:rPr>
        <w:pPrChange w:id="83" w:author="Chanchal" w:date="2015-05-25T16:33:00Z">
          <w:pPr/>
        </w:pPrChange>
      </w:pPr>
    </w:p>
    <w:p w:rsidR="00532133" w:rsidRPr="00532133" w:rsidRDefault="00532133">
      <w:pPr>
        <w:rPr>
          <w:ins w:id="84" w:author="Chanchal" w:date="2015-05-25T16:38:00Z"/>
          <w:rPrChange w:id="85" w:author="Chanchal" w:date="2015-05-25T16:38:00Z">
            <w:rPr>
              <w:ins w:id="86" w:author="Chanchal" w:date="2015-05-25T16:38:00Z"/>
              <w:rFonts w:ascii="Courier New" w:hAnsi="Courier New" w:cs="Courier New"/>
              <w:sz w:val="36"/>
              <w:u w:val="single"/>
            </w:rPr>
          </w:rPrChange>
        </w:rPr>
      </w:pPr>
    </w:p>
    <w:p w:rsidR="00532133" w:rsidRDefault="00532133">
      <w:pPr>
        <w:rPr>
          <w:ins w:id="87" w:author="Chanchal" w:date="2015-05-25T16:38:00Z"/>
        </w:rPr>
      </w:pPr>
    </w:p>
    <w:p w:rsidR="00532133" w:rsidRDefault="00532133">
      <w:pPr>
        <w:rPr>
          <w:ins w:id="88" w:author="Chanchal" w:date="2015-05-25T16:39:00Z"/>
          <w:rFonts w:ascii="Courier New" w:hAnsi="Courier New" w:cs="Courier New"/>
          <w:sz w:val="36"/>
          <w:u w:val="single"/>
        </w:rPr>
      </w:pPr>
    </w:p>
    <w:p w:rsidR="00532133" w:rsidRDefault="00532133">
      <w:pPr>
        <w:pStyle w:val="Heading1"/>
        <w:rPr>
          <w:ins w:id="89" w:author="Chanchal" w:date="2015-05-25T16:39:00Z"/>
          <w:rFonts w:ascii="Courier New" w:hAnsi="Courier New" w:cs="Courier New"/>
          <w:sz w:val="36"/>
          <w:u w:val="single"/>
        </w:rPr>
        <w:pPrChange w:id="90" w:author="Chanchal" w:date="2015-05-25T16:33:00Z">
          <w:pPr/>
        </w:pPrChange>
      </w:pPr>
    </w:p>
    <w:p w:rsidR="00ED38F8" w:rsidRPr="002B6C80" w:rsidRDefault="00ED38F8">
      <w:pPr>
        <w:pStyle w:val="Heading1"/>
        <w:rPr>
          <w:rFonts w:ascii="Courier New" w:hAnsi="Courier New" w:cs="Courier New"/>
          <w:sz w:val="36"/>
          <w:u w:val="single"/>
          <w:rPrChange w:id="91" w:author="Chanchal" w:date="2015-05-25T16:34:00Z">
            <w:rPr>
              <w:rFonts w:ascii="Courier New" w:hAnsi="Courier New" w:cs="Courier New"/>
              <w:u w:val="single"/>
            </w:rPr>
          </w:rPrChange>
        </w:rPr>
        <w:pPrChange w:id="92" w:author="Chanchal" w:date="2015-05-25T16:33:00Z">
          <w:pPr/>
        </w:pPrChange>
      </w:pPr>
      <w:bookmarkStart w:id="93" w:name="_Toc420352413"/>
      <w:r w:rsidRPr="002B6C80">
        <w:rPr>
          <w:rFonts w:ascii="Courier New" w:hAnsi="Courier New" w:cs="Courier New"/>
          <w:sz w:val="36"/>
          <w:u w:val="single"/>
          <w:rPrChange w:id="94" w:author="Chanchal" w:date="2015-05-25T16:34:00Z">
            <w:rPr>
              <w:rFonts w:ascii="Courier New" w:hAnsi="Courier New" w:cs="Courier New"/>
              <w:u w:val="single"/>
            </w:rPr>
          </w:rPrChange>
        </w:rPr>
        <w:t>INTRODUCTION:</w:t>
      </w:r>
      <w:bookmarkEnd w:id="93"/>
    </w:p>
    <w:p w:rsidR="00811BDB" w:rsidRPr="00811BDB" w:rsidRDefault="00811BDB" w:rsidP="00811BDB">
      <w:pPr>
        <w:rPr>
          <w:color w:val="000000"/>
        </w:rPr>
      </w:pPr>
      <w:r w:rsidRPr="00811BDB">
        <w:rPr>
          <w:color w:val="000000" w:themeColor="dark1"/>
          <w:position w:val="1"/>
        </w:rPr>
        <w:t>Company X is a marketing research firm that collects and maintains data for Celebs across US and India</w:t>
      </w:r>
      <w:r>
        <w:rPr>
          <w:color w:val="000000" w:themeColor="dark1"/>
          <w:position w:val="1"/>
        </w:rPr>
        <w:t>.</w:t>
      </w:r>
      <w:r w:rsidRPr="00811BDB">
        <w:rPr>
          <w:color w:val="000000" w:themeColor="dark1"/>
          <w:position w:val="1"/>
        </w:rPr>
        <w:t>Celebs wants to reach out to maximum followers through Social Networks for promotional activities for their movies, product endorsements etc.</w:t>
      </w:r>
      <w:r>
        <w:rPr>
          <w:color w:val="000000" w:themeColor="dark1"/>
          <w:position w:val="1"/>
        </w:rPr>
        <w:t xml:space="preserve"> </w:t>
      </w:r>
      <w:r w:rsidRPr="00811BDB">
        <w:rPr>
          <w:color w:val="000000" w:themeColor="dark1"/>
          <w:position w:val="1"/>
        </w:rPr>
        <w:t xml:space="preserve">Most of the Celebs for which company X maintains data are on twitter but not on Facebook, Company X will help celebs to predict the number of Facebook likes a celeb page will receive through linear regression </w:t>
      </w:r>
      <w:r w:rsidR="0011635E" w:rsidRPr="00811BDB">
        <w:rPr>
          <w:color w:val="000000" w:themeColor="dark1"/>
          <w:position w:val="1"/>
        </w:rPr>
        <w:t>model when</w:t>
      </w:r>
      <w:r w:rsidRPr="00811BDB">
        <w:rPr>
          <w:color w:val="000000" w:themeColor="dark1"/>
          <w:position w:val="1"/>
        </w:rPr>
        <w:t xml:space="preserve"> a celeb creates a Facebook page. </w:t>
      </w:r>
      <w:r w:rsidR="0011635E">
        <w:rPr>
          <w:color w:val="000000" w:themeColor="dark1"/>
          <w:position w:val="1"/>
        </w:rPr>
        <w:t xml:space="preserve"> Company X collects celebrity data from Twitter and Facebook through Web Craw</w:t>
      </w:r>
      <w:r w:rsidR="00954739">
        <w:rPr>
          <w:color w:val="000000" w:themeColor="dark1"/>
          <w:position w:val="1"/>
        </w:rPr>
        <w:t xml:space="preserve">ling and Data Mining Techniques and stores it in Mongo-DB as unstructured data and then apply data </w:t>
      </w:r>
      <w:r w:rsidR="00954739">
        <w:rPr>
          <w:color w:val="000000" w:themeColor="dark1"/>
          <w:position w:val="1"/>
        </w:rPr>
        <w:lastRenderedPageBreak/>
        <w:t>transformation techniques to convert unstructured data to structured data which can be used for further statistical modeling and regression analysis to build a model which determines the Facebook Likes a celebrity page is likely to receive predicted through linear regression equation.</w:t>
      </w:r>
    </w:p>
    <w:p w:rsidR="00ED38F8" w:rsidRPr="002B6C80" w:rsidRDefault="00833154">
      <w:pPr>
        <w:pStyle w:val="Heading1"/>
        <w:rPr>
          <w:rFonts w:ascii="Courier New" w:hAnsi="Courier New" w:cs="Courier New"/>
          <w:sz w:val="36"/>
          <w:u w:val="single"/>
        </w:rPr>
        <w:pPrChange w:id="95" w:author="Chanchal" w:date="2015-05-25T16:34:00Z">
          <w:pPr/>
        </w:pPrChange>
      </w:pPr>
      <w:bookmarkStart w:id="96" w:name="_Toc420352414"/>
      <w:r w:rsidRPr="002B6C80">
        <w:rPr>
          <w:rFonts w:ascii="Courier New" w:hAnsi="Courier New" w:cs="Courier New"/>
          <w:sz w:val="36"/>
          <w:u w:val="single"/>
        </w:rPr>
        <w:t>Data Collection &amp; Data Preparation</w:t>
      </w:r>
      <w:r w:rsidR="00ED38F8" w:rsidRPr="002B6C80">
        <w:rPr>
          <w:rFonts w:ascii="Courier New" w:hAnsi="Courier New" w:cs="Courier New"/>
          <w:sz w:val="36"/>
          <w:u w:val="single"/>
        </w:rPr>
        <w:t>:</w:t>
      </w:r>
      <w:bookmarkEnd w:id="96"/>
    </w:p>
    <w:p w:rsidR="000E16EC" w:rsidRPr="00FE1F62" w:rsidRDefault="00264296" w:rsidP="00ED38F8">
      <w:pPr>
        <w:rPr>
          <w:color w:val="000000" w:themeColor="dark1"/>
          <w:position w:val="1"/>
        </w:rPr>
      </w:pPr>
      <w:r w:rsidRPr="00FE1F62">
        <w:rPr>
          <w:color w:val="000000" w:themeColor="dark1"/>
          <w:position w:val="1"/>
        </w:rPr>
        <w:t>We started with selecting about 90</w:t>
      </w:r>
      <w:r w:rsidR="000E16EC" w:rsidRPr="00FE1F62">
        <w:rPr>
          <w:color w:val="000000" w:themeColor="dark1"/>
          <w:position w:val="1"/>
        </w:rPr>
        <w:t xml:space="preserve"> celebrities across United States and India across areas such as </w:t>
      </w:r>
      <w:r w:rsidR="0049624A" w:rsidRPr="00FE1F62">
        <w:rPr>
          <w:color w:val="000000" w:themeColor="dark1"/>
          <w:position w:val="1"/>
        </w:rPr>
        <w:t>sports, entertainment</w:t>
      </w:r>
      <w:r w:rsidR="000E16EC" w:rsidRPr="00FE1F62">
        <w:rPr>
          <w:color w:val="000000" w:themeColor="dark1"/>
          <w:position w:val="1"/>
        </w:rPr>
        <w:t xml:space="preserve"> and politics. After finalizing the celebrity list our next step was to decide the data sources from which the celebrity data will be collected from we came down to twitter and </w:t>
      </w:r>
      <w:r w:rsidR="00482193" w:rsidRPr="00FE1F62">
        <w:rPr>
          <w:color w:val="000000" w:themeColor="dark1"/>
          <w:position w:val="1"/>
        </w:rPr>
        <w:t>Facebook</w:t>
      </w:r>
      <w:r w:rsidR="000E16EC" w:rsidRPr="00FE1F62">
        <w:rPr>
          <w:color w:val="000000" w:themeColor="dark1"/>
          <w:position w:val="1"/>
        </w:rPr>
        <w:t xml:space="preserve"> as the best sources of data. Python </w:t>
      </w:r>
      <w:r w:rsidR="0049624A" w:rsidRPr="00FE1F62">
        <w:rPr>
          <w:color w:val="000000" w:themeColor="dark1"/>
          <w:position w:val="1"/>
        </w:rPr>
        <w:t>scripts</w:t>
      </w:r>
      <w:r w:rsidR="000E16EC" w:rsidRPr="00FE1F62">
        <w:rPr>
          <w:color w:val="000000" w:themeColor="dark1"/>
          <w:position w:val="1"/>
        </w:rPr>
        <w:t xml:space="preserve"> were being written and executed in order to extract data from Facebook and </w:t>
      </w:r>
      <w:r w:rsidR="0049624A" w:rsidRPr="00FE1F62">
        <w:rPr>
          <w:color w:val="000000" w:themeColor="dark1"/>
          <w:position w:val="1"/>
        </w:rPr>
        <w:t>Twitter. After</w:t>
      </w:r>
      <w:r w:rsidR="000E16EC" w:rsidRPr="00FE1F62">
        <w:rPr>
          <w:color w:val="000000" w:themeColor="dark1"/>
          <w:position w:val="1"/>
        </w:rPr>
        <w:t xml:space="preserve"> </w:t>
      </w:r>
      <w:r w:rsidR="0049624A" w:rsidRPr="00FE1F62">
        <w:rPr>
          <w:color w:val="000000" w:themeColor="dark1"/>
          <w:position w:val="1"/>
        </w:rPr>
        <w:t>performing</w:t>
      </w:r>
      <w:r w:rsidR="000E16EC" w:rsidRPr="00FE1F62">
        <w:rPr>
          <w:color w:val="000000" w:themeColor="dark1"/>
          <w:position w:val="1"/>
        </w:rPr>
        <w:t xml:space="preserve"> the technical analysis on the nature of data and </w:t>
      </w:r>
      <w:r w:rsidR="0049624A" w:rsidRPr="00FE1F62">
        <w:rPr>
          <w:color w:val="000000" w:themeColor="dark1"/>
          <w:position w:val="1"/>
        </w:rPr>
        <w:t>its</w:t>
      </w:r>
      <w:r w:rsidR="000E16EC" w:rsidRPr="00FE1F62">
        <w:rPr>
          <w:color w:val="000000" w:themeColor="dark1"/>
          <w:position w:val="1"/>
        </w:rPr>
        <w:t xml:space="preserve"> format which will be getting from </w:t>
      </w:r>
      <w:r w:rsidR="00482193" w:rsidRPr="00FE1F62">
        <w:rPr>
          <w:color w:val="000000" w:themeColor="dark1"/>
          <w:position w:val="1"/>
        </w:rPr>
        <w:t>Facebook</w:t>
      </w:r>
      <w:r w:rsidR="000E16EC" w:rsidRPr="00FE1F62">
        <w:rPr>
          <w:color w:val="000000" w:themeColor="dark1"/>
          <w:position w:val="1"/>
        </w:rPr>
        <w:t xml:space="preserve"> and twitter we decided to store the unstructured data in BSON format in Mongo-DB. Python scripts were written again to perform data mining on the unstructured data stored in Mongo-DB and then conversion of unstructured to structure data was performed and structure data was stored in SQL server. We have SQL tables for </w:t>
      </w:r>
      <w:r w:rsidR="00A7188C" w:rsidRPr="00FE1F62">
        <w:rPr>
          <w:color w:val="000000" w:themeColor="dark1"/>
          <w:position w:val="1"/>
        </w:rPr>
        <w:t>Facebook</w:t>
      </w:r>
      <w:r w:rsidR="000E16EC" w:rsidRPr="00FE1F62">
        <w:rPr>
          <w:color w:val="000000" w:themeColor="dark1"/>
          <w:position w:val="1"/>
        </w:rPr>
        <w:t xml:space="preserve">, twitter and also we have an aggregation table where the data for each celebrity will be stored at row level </w:t>
      </w:r>
      <w:r w:rsidR="0049624A" w:rsidRPr="00FE1F62">
        <w:rPr>
          <w:color w:val="000000" w:themeColor="dark1"/>
          <w:position w:val="1"/>
        </w:rPr>
        <w:t>uniquely with</w:t>
      </w:r>
      <w:r w:rsidR="000E16EC" w:rsidRPr="00FE1F62">
        <w:rPr>
          <w:color w:val="000000" w:themeColor="dark1"/>
          <w:position w:val="1"/>
        </w:rPr>
        <w:t xml:space="preserve"> all the parameters from </w:t>
      </w:r>
      <w:r w:rsidR="00A7188C" w:rsidRPr="00FE1F62">
        <w:rPr>
          <w:color w:val="000000" w:themeColor="dark1"/>
          <w:position w:val="1"/>
        </w:rPr>
        <w:t>Facebook</w:t>
      </w:r>
      <w:r w:rsidR="000E16EC" w:rsidRPr="00FE1F62">
        <w:rPr>
          <w:color w:val="000000" w:themeColor="dark1"/>
          <w:position w:val="1"/>
        </w:rPr>
        <w:t xml:space="preserve"> and twitter. After this we will be using the aggregated data from SQL server to perform statistical modeling</w:t>
      </w:r>
      <w:r w:rsidR="00A7188C" w:rsidRPr="00FE1F62">
        <w:rPr>
          <w:color w:val="000000" w:themeColor="dark1"/>
          <w:position w:val="1"/>
        </w:rPr>
        <w:t xml:space="preserve"> and regression analysis.</w:t>
      </w:r>
      <w:r w:rsidR="000E16EC" w:rsidRPr="00FE1F62">
        <w:rPr>
          <w:color w:val="000000" w:themeColor="dark1"/>
          <w:position w:val="1"/>
        </w:rPr>
        <w:t xml:space="preserve">  </w:t>
      </w:r>
    </w:p>
    <w:p w:rsidR="002837CB" w:rsidRDefault="002837CB" w:rsidP="00ED38F8">
      <w:pPr>
        <w:rPr>
          <w:rFonts w:ascii="Courier New" w:hAnsi="Courier New" w:cs="Courier New"/>
          <w:b/>
          <w:sz w:val="36"/>
          <w:szCs w:val="36"/>
          <w:u w:val="single"/>
        </w:rPr>
      </w:pPr>
    </w:p>
    <w:p w:rsidR="002837CB" w:rsidRDefault="002837CB" w:rsidP="00ED38F8">
      <w:pPr>
        <w:rPr>
          <w:rFonts w:ascii="Courier New" w:hAnsi="Courier New" w:cs="Courier New"/>
          <w:b/>
          <w:sz w:val="36"/>
          <w:szCs w:val="36"/>
          <w:u w:val="single"/>
        </w:rPr>
      </w:pPr>
    </w:p>
    <w:p w:rsidR="002837CB" w:rsidRDefault="002837CB" w:rsidP="00ED38F8">
      <w:pPr>
        <w:rPr>
          <w:rFonts w:ascii="Courier New" w:hAnsi="Courier New" w:cs="Courier New"/>
          <w:b/>
          <w:sz w:val="36"/>
          <w:szCs w:val="36"/>
          <w:u w:val="single"/>
        </w:rPr>
      </w:pPr>
    </w:p>
    <w:p w:rsidR="002837CB" w:rsidRDefault="002837CB" w:rsidP="00ED38F8">
      <w:pPr>
        <w:rPr>
          <w:rFonts w:ascii="Courier New" w:hAnsi="Courier New" w:cs="Courier New"/>
          <w:b/>
          <w:sz w:val="36"/>
          <w:szCs w:val="36"/>
          <w:u w:val="single"/>
        </w:rPr>
      </w:pPr>
    </w:p>
    <w:p w:rsidR="00FE1F62" w:rsidRDefault="00FE1F62" w:rsidP="00FE1F62">
      <w:pPr>
        <w:pStyle w:val="Heading1"/>
      </w:pPr>
    </w:p>
    <w:p w:rsidR="00FE1F62" w:rsidRPr="00FE1F62" w:rsidDel="00532133" w:rsidRDefault="00FE1F62" w:rsidP="00FE1F62">
      <w:pPr>
        <w:rPr>
          <w:del w:id="97" w:author="Chanchal" w:date="2015-05-25T16:40:00Z"/>
        </w:rPr>
      </w:pPr>
    </w:p>
    <w:p w:rsidR="00ED38F8" w:rsidRPr="002B6C80" w:rsidRDefault="00DF40CA">
      <w:pPr>
        <w:pStyle w:val="Heading1"/>
        <w:rPr>
          <w:rFonts w:ascii="Courier New" w:hAnsi="Courier New" w:cs="Courier New"/>
          <w:sz w:val="36"/>
          <w:u w:val="single"/>
        </w:rPr>
        <w:pPrChange w:id="98" w:author="Chanchal" w:date="2015-05-25T16:35:00Z">
          <w:pPr/>
        </w:pPrChange>
      </w:pPr>
      <w:bookmarkStart w:id="99" w:name="_Toc420352415"/>
      <w:r w:rsidRPr="002B6C80">
        <w:rPr>
          <w:rFonts w:ascii="Courier New" w:hAnsi="Courier New" w:cs="Courier New"/>
          <w:sz w:val="36"/>
          <w:u w:val="single"/>
        </w:rPr>
        <w:t>Technical Architecture Diagram</w:t>
      </w:r>
      <w:bookmarkEnd w:id="99"/>
    </w:p>
    <w:p w:rsidR="00D526FF" w:rsidRDefault="00D526FF"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r>
        <w:rPr>
          <w:noProof/>
        </w:rPr>
        <mc:AlternateContent>
          <mc:Choice Requires="wps">
            <w:drawing>
              <wp:anchor distT="0" distB="0" distL="114300" distR="114300" simplePos="0" relativeHeight="251665408" behindDoc="0" locked="0" layoutInCell="1" allowOverlap="1" wp14:anchorId="41A0AC8F" wp14:editId="4C08C74F">
                <wp:simplePos x="0" y="0"/>
                <wp:positionH relativeFrom="margin">
                  <wp:posOffset>3533775</wp:posOffset>
                </wp:positionH>
                <wp:positionV relativeFrom="paragraph">
                  <wp:posOffset>2228850</wp:posOffset>
                </wp:positionV>
                <wp:extent cx="1800225" cy="78105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8002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EC6" w:rsidRDefault="000B2EC6" w:rsidP="00FC01CC">
                            <w:pPr>
                              <w:jc w:val="center"/>
                            </w:pPr>
                            <w:r>
                              <w:t>Linear Regression and Statistical Modeling using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0AC8F" id="Rectangle 38" o:spid="_x0000_s1026" style="position:absolute;margin-left:278.25pt;margin-top:175.5pt;width:141.75pt;height:6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" fillcolor="#4f81bd [3204]" strokecolor="#243f60 [1604]" strokeweight="2pt">
                <v:textbox>
                  <w:txbxContent>
                    <w:p w:rsidR="000B2EC6" w:rsidRDefault="000B2EC6" w:rsidP="00FC01CC">
                      <w:pPr>
                        <w:jc w:val="center"/>
                      </w:pPr>
                      <w:r>
                        <w:t>Linear Regression and Statistical Modeling using R</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07D307FB" wp14:editId="45E5D956">
                <wp:simplePos x="0" y="0"/>
                <wp:positionH relativeFrom="column">
                  <wp:posOffset>3105150</wp:posOffset>
                </wp:positionH>
                <wp:positionV relativeFrom="paragraph">
                  <wp:posOffset>561975</wp:posOffset>
                </wp:positionV>
                <wp:extent cx="2524125" cy="914400"/>
                <wp:effectExtent l="19050" t="19050" r="0" b="38100"/>
                <wp:wrapNone/>
                <wp:docPr id="39" name="Explosion 1 39"/>
                <wp:cNvGraphicFramePr/>
                <a:graphic xmlns:a="http://schemas.openxmlformats.org/drawingml/2006/main">
                  <a:graphicData uri="http://schemas.microsoft.com/office/word/2010/wordprocessingShape">
                    <wps:wsp>
                      <wps:cNvSpPr/>
                      <wps:spPr>
                        <a:xfrm>
                          <a:off x="0" y="0"/>
                          <a:ext cx="2524125" cy="91440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EC6" w:rsidRDefault="000B2EC6" w:rsidP="00FC01CC">
                            <w:pPr>
                              <w:jc w:val="center"/>
                            </w:pPr>
                            <w: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7D307FB"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39" o:spid="_x0000_s1027" type="#_x0000_t71" style="position:absolute;margin-left:244.5pt;margin-top:44.25pt;width:198.75pt;height:1in;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" fillcolor="#4f81bd [3204]" strokecolor="#243f60 [1604]" strokeweight="2pt">
                <v:textbox>
                  <w:txbxContent>
                    <w:p w:rsidR="000B2EC6" w:rsidRDefault="000B2EC6" w:rsidP="00FC01CC">
                      <w:pPr>
                        <w:jc w:val="center"/>
                      </w:pPr>
                      <w:r>
                        <w:t>RESULTS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DCF9814" wp14:editId="4009F6F4">
                <wp:simplePos x="0" y="0"/>
                <wp:positionH relativeFrom="column">
                  <wp:posOffset>4133850</wp:posOffset>
                </wp:positionH>
                <wp:positionV relativeFrom="paragraph">
                  <wp:posOffset>1228725</wp:posOffset>
                </wp:positionV>
                <wp:extent cx="484632" cy="978408"/>
                <wp:effectExtent l="19050" t="19050" r="29845" b="12700"/>
                <wp:wrapNone/>
                <wp:docPr id="40" name="Up Arrow 40"/>
                <wp:cNvGraphicFramePr/>
                <a:graphic xmlns:a="http://schemas.openxmlformats.org/drawingml/2006/main">
                  <a:graphicData uri="http://schemas.microsoft.com/office/word/2010/wordprocessingShape">
                    <wps:wsp>
                      <wps:cNvSpPr/>
                      <wps:spPr>
                        <a:xfrm>
                          <a:off x="0" y="0"/>
                          <a:ext cx="484632" cy="97840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D16D9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0" o:spid="_x0000_s1026" type="#_x0000_t68" style="position:absolute;margin-left:325.5pt;margin-top:96.75pt;width:38.15pt;height:77.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" adj="5350" fillcolor="#4f81bd [3204]" strokecolor="#243f60 [1604]" strokeweight="2pt"/>
            </w:pict>
          </mc:Fallback>
        </mc:AlternateContent>
      </w:r>
      <w:r>
        <w:rPr>
          <w:noProof/>
        </w:rPr>
        <mc:AlternateContent>
          <mc:Choice Requires="wps">
            <w:drawing>
              <wp:anchor distT="0" distB="0" distL="114300" distR="114300" simplePos="0" relativeHeight="251678720" behindDoc="0" locked="0" layoutInCell="1" allowOverlap="1" wp14:anchorId="5953D79D" wp14:editId="00838E3C">
                <wp:simplePos x="0" y="0"/>
                <wp:positionH relativeFrom="column">
                  <wp:posOffset>4133850</wp:posOffset>
                </wp:positionH>
                <wp:positionV relativeFrom="paragraph">
                  <wp:posOffset>3009899</wp:posOffset>
                </wp:positionV>
                <wp:extent cx="484632" cy="1743075"/>
                <wp:effectExtent l="19050" t="19050" r="29845" b="28575"/>
                <wp:wrapNone/>
                <wp:docPr id="41" name="Up Arrow 41"/>
                <wp:cNvGraphicFramePr/>
                <a:graphic xmlns:a="http://schemas.openxmlformats.org/drawingml/2006/main">
                  <a:graphicData uri="http://schemas.microsoft.com/office/word/2010/wordprocessingShape">
                    <wps:wsp>
                      <wps:cNvSpPr/>
                      <wps:spPr>
                        <a:xfrm>
                          <a:off x="0" y="0"/>
                          <a:ext cx="484632" cy="17430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FBCAF8" id="Up Arrow 41" o:spid="_x0000_s1026" type="#_x0000_t68" style="position:absolute;margin-left:325.5pt;margin-top:237pt;width:38.15pt;height:137.2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" adj="3003" fillcolor="#4f81bd [3204]" strokecolor="#243f60 [1604]" strokeweight="2pt"/>
            </w:pict>
          </mc:Fallback>
        </mc:AlternateContent>
      </w:r>
      <w:r>
        <w:rPr>
          <w:noProof/>
        </w:rPr>
        <mc:AlternateContent>
          <mc:Choice Requires="wps">
            <w:drawing>
              <wp:anchor distT="0" distB="0" distL="114300" distR="114300" simplePos="0" relativeHeight="251677696" behindDoc="0" locked="0" layoutInCell="1" allowOverlap="1" wp14:anchorId="51F4525C" wp14:editId="250886F7">
                <wp:simplePos x="0" y="0"/>
                <wp:positionH relativeFrom="column">
                  <wp:posOffset>1752600</wp:posOffset>
                </wp:positionH>
                <wp:positionV relativeFrom="paragraph">
                  <wp:posOffset>4953000</wp:posOffset>
                </wp:positionV>
                <wp:extent cx="2162175" cy="484505"/>
                <wp:effectExtent l="19050" t="19050" r="47625" b="29845"/>
                <wp:wrapNone/>
                <wp:docPr id="42" name="Left-Right Arrow 42"/>
                <wp:cNvGraphicFramePr/>
                <a:graphic xmlns:a="http://schemas.openxmlformats.org/drawingml/2006/main">
                  <a:graphicData uri="http://schemas.microsoft.com/office/word/2010/wordprocessingShape">
                    <wps:wsp>
                      <wps:cNvSpPr/>
                      <wps:spPr>
                        <a:xfrm>
                          <a:off x="0" y="0"/>
                          <a:ext cx="2162175"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DAC968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2" o:spid="_x0000_s1026" type="#_x0000_t69" style="position:absolute;margin-left:138pt;margin-top:390pt;width:170.25pt;height:38.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" adj="2420" fillcolor="#4f81bd [3204]" strokecolor="#243f60 [1604]" strokeweight="2pt"/>
            </w:pict>
          </mc:Fallback>
        </mc:AlternateContent>
      </w:r>
      <w:r>
        <w:rPr>
          <w:noProof/>
        </w:rPr>
        <mc:AlternateContent>
          <mc:Choice Requires="wps">
            <w:drawing>
              <wp:anchor distT="0" distB="0" distL="114300" distR="114300" simplePos="0" relativeHeight="251666432" behindDoc="0" locked="0" layoutInCell="1" allowOverlap="1" wp14:anchorId="532E741E" wp14:editId="38297A31">
                <wp:simplePos x="0" y="0"/>
                <wp:positionH relativeFrom="column">
                  <wp:posOffset>3921125</wp:posOffset>
                </wp:positionH>
                <wp:positionV relativeFrom="paragraph">
                  <wp:posOffset>4762500</wp:posOffset>
                </wp:positionV>
                <wp:extent cx="838200" cy="7810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8382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EC6" w:rsidRDefault="000B2EC6" w:rsidP="00FC01CC">
                            <w:pPr>
                              <w:jc w:val="center"/>
                            </w:pPr>
                            <w:r>
                              <w:t>Mongo DB Query for 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E741E" id="Rectangle 43" o:spid="_x0000_s1028" style="position:absolute;margin-left:308.75pt;margin-top:375pt;width:66pt;height: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" fillcolor="#4f81bd [3204]" strokecolor="#243f60 [1604]" strokeweight="2pt">
                <v:textbox>
                  <w:txbxContent>
                    <w:p w:rsidR="000B2EC6" w:rsidRDefault="000B2EC6" w:rsidP="00FC01CC">
                      <w:pPr>
                        <w:jc w:val="center"/>
                      </w:pPr>
                      <w:r>
                        <w:t>Mongo DB Query for Statistics</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A4174BB" wp14:editId="2C27F5FD">
                <wp:simplePos x="0" y="0"/>
                <wp:positionH relativeFrom="column">
                  <wp:posOffset>1600200</wp:posOffset>
                </wp:positionH>
                <wp:positionV relativeFrom="paragraph">
                  <wp:posOffset>2800349</wp:posOffset>
                </wp:positionV>
                <wp:extent cx="771525" cy="514350"/>
                <wp:effectExtent l="38100" t="38100" r="47625" b="57150"/>
                <wp:wrapNone/>
                <wp:docPr id="44" name="Straight Arrow Connector 44"/>
                <wp:cNvGraphicFramePr/>
                <a:graphic xmlns:a="http://schemas.openxmlformats.org/drawingml/2006/main">
                  <a:graphicData uri="http://schemas.microsoft.com/office/word/2010/wordprocessingShape">
                    <wps:wsp>
                      <wps:cNvCnPr/>
                      <wps:spPr>
                        <a:xfrm flipV="1">
                          <a:off x="0" y="0"/>
                          <a:ext cx="771525" cy="514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1A9EB5" id="_x0000_t32" coordsize="21600,21600" o:spt="32" o:oned="t" path="m,l21600,21600e" filled="f">
                <v:path arrowok="t" fillok="f" o:connecttype="none"/>
                <o:lock v:ext="edit" shapetype="t"/>
              </v:shapetype>
              <v:shape id="Straight Arrow Connector 44" o:spid="_x0000_s1026" type="#_x0000_t32" style="position:absolute;margin-left:126pt;margin-top:220.5pt;width:60.75pt;height:4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" strokecolor="#4579b8 [3044]">
                <v:stroke startarrow="block" endarrow="block"/>
              </v:shape>
            </w:pict>
          </mc:Fallback>
        </mc:AlternateContent>
      </w:r>
      <w:r>
        <w:rPr>
          <w:noProof/>
        </w:rPr>
        <mc:AlternateContent>
          <mc:Choice Requires="wps">
            <w:drawing>
              <wp:anchor distT="0" distB="0" distL="114300" distR="114300" simplePos="0" relativeHeight="251676672" behindDoc="0" locked="0" layoutInCell="1" allowOverlap="1" wp14:anchorId="1414AC67" wp14:editId="78269573">
                <wp:simplePos x="0" y="0"/>
                <wp:positionH relativeFrom="column">
                  <wp:posOffset>1419225</wp:posOffset>
                </wp:positionH>
                <wp:positionV relativeFrom="paragraph">
                  <wp:posOffset>1562100</wp:posOffset>
                </wp:positionV>
                <wp:extent cx="971550" cy="590550"/>
                <wp:effectExtent l="0" t="0" r="95250" b="57150"/>
                <wp:wrapNone/>
                <wp:docPr id="45" name="Straight Arrow Connector 45"/>
                <wp:cNvGraphicFramePr/>
                <a:graphic xmlns:a="http://schemas.openxmlformats.org/drawingml/2006/main">
                  <a:graphicData uri="http://schemas.microsoft.com/office/word/2010/wordprocessingShape">
                    <wps:wsp>
                      <wps:cNvCnPr/>
                      <wps:spPr>
                        <a:xfrm>
                          <a:off x="0" y="0"/>
                          <a:ext cx="9715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53EBD" id="Straight Arrow Connector 45" o:spid="_x0000_s1026" type="#_x0000_t32" style="position:absolute;margin-left:111.75pt;margin-top:123pt;width:76.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" strokecolor="#4579b8 [3044]">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7B405928" wp14:editId="6EA94173">
                <wp:simplePos x="0" y="0"/>
                <wp:positionH relativeFrom="column">
                  <wp:posOffset>542925</wp:posOffset>
                </wp:positionH>
                <wp:positionV relativeFrom="paragraph">
                  <wp:posOffset>1571625</wp:posOffset>
                </wp:positionV>
                <wp:extent cx="723900" cy="581025"/>
                <wp:effectExtent l="38100" t="0" r="19050" b="47625"/>
                <wp:wrapNone/>
                <wp:docPr id="16" name="Straight Arrow Connector 16"/>
                <wp:cNvGraphicFramePr/>
                <a:graphic xmlns:a="http://schemas.openxmlformats.org/drawingml/2006/main">
                  <a:graphicData uri="http://schemas.microsoft.com/office/word/2010/wordprocessingShape">
                    <wps:wsp>
                      <wps:cNvCnPr/>
                      <wps:spPr>
                        <a:xfrm flipH="1">
                          <a:off x="0" y="0"/>
                          <a:ext cx="72390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DBC84" id="Straight Arrow Connector 16" o:spid="_x0000_s1026" type="#_x0000_t32" style="position:absolute;margin-left:42.75pt;margin-top:123.75pt;width:57pt;height:45.7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" strokecolor="#4579b8 [3044]">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6E40C499" wp14:editId="45C30A1B">
                <wp:simplePos x="0" y="0"/>
                <wp:positionH relativeFrom="column">
                  <wp:posOffset>1733550</wp:posOffset>
                </wp:positionH>
                <wp:positionV relativeFrom="paragraph">
                  <wp:posOffset>2181225</wp:posOffset>
                </wp:positionV>
                <wp:extent cx="1104900" cy="609600"/>
                <wp:effectExtent l="0" t="0" r="19050" b="19050"/>
                <wp:wrapNone/>
                <wp:docPr id="11" name="Oval 11"/>
                <wp:cNvGraphicFramePr/>
                <a:graphic xmlns:a="http://schemas.openxmlformats.org/drawingml/2006/main">
                  <a:graphicData uri="http://schemas.microsoft.com/office/word/2010/wordprocessingShape">
                    <wps:wsp>
                      <wps:cNvSpPr/>
                      <wps:spPr>
                        <a:xfrm>
                          <a:off x="0" y="0"/>
                          <a:ext cx="11049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EC6" w:rsidRDefault="000B2EC6" w:rsidP="00FC01CC">
                            <w:pPr>
                              <w:jc w:val="center"/>
                            </w:pPr>
                            <w:r>
                              <w:t>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40C499" id="Oval 11" o:spid="_x0000_s1029" style="position:absolute;margin-left:136.5pt;margin-top:171.75pt;width:87pt;height:48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" fillcolor="#4f81bd [3204]" strokecolor="#243f60 [1604]" strokeweight="2pt">
                <v:textbox>
                  <w:txbxContent>
                    <w:p w:rsidR="000B2EC6" w:rsidRDefault="000B2EC6" w:rsidP="00FC01CC">
                      <w:pPr>
                        <w:jc w:val="center"/>
                      </w:pPr>
                      <w:r>
                        <w:t>Twitter</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666796A2" wp14:editId="2F0AA31D">
                <wp:simplePos x="0" y="0"/>
                <wp:positionH relativeFrom="column">
                  <wp:posOffset>895350</wp:posOffset>
                </wp:positionH>
                <wp:positionV relativeFrom="paragraph">
                  <wp:posOffset>4752975</wp:posOffset>
                </wp:positionV>
                <wp:extent cx="876300" cy="771525"/>
                <wp:effectExtent l="0" t="0" r="19050" b="28575"/>
                <wp:wrapNone/>
                <wp:docPr id="9" name="Flowchart: Magnetic Disk 9"/>
                <wp:cNvGraphicFramePr/>
                <a:graphic xmlns:a="http://schemas.openxmlformats.org/drawingml/2006/main">
                  <a:graphicData uri="http://schemas.microsoft.com/office/word/2010/wordprocessingShape">
                    <wps:wsp>
                      <wps:cNvSpPr/>
                      <wps:spPr>
                        <a:xfrm>
                          <a:off x="0" y="0"/>
                          <a:ext cx="876300" cy="7715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EC6" w:rsidRDefault="000B2EC6" w:rsidP="00FC01CC">
                            <w:pPr>
                              <w:jc w:val="center"/>
                            </w:pPr>
                            <w:r>
                              <w:t>Mongo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66796A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9" o:spid="_x0000_s1030" type="#_x0000_t132" style="position:absolute;margin-left:70.5pt;margin-top:374.25pt;width:69pt;height:60.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" fillcolor="#4f81bd [3204]" strokecolor="#243f60 [1604]" strokeweight="2pt">
                <v:textbox>
                  <w:txbxContent>
                    <w:p w:rsidR="000B2EC6" w:rsidRDefault="000B2EC6" w:rsidP="00FC01CC">
                      <w:pPr>
                        <w:jc w:val="center"/>
                      </w:pPr>
                      <w:r>
                        <w:t>Mongo DB</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6205658" wp14:editId="619D3A65">
                <wp:simplePos x="0" y="0"/>
                <wp:positionH relativeFrom="column">
                  <wp:posOffset>1076325</wp:posOffset>
                </wp:positionH>
                <wp:positionV relativeFrom="paragraph">
                  <wp:posOffset>4010025</wp:posOffset>
                </wp:positionV>
                <wp:extent cx="484632" cy="733425"/>
                <wp:effectExtent l="19050" t="0" r="10795" b="47625"/>
                <wp:wrapNone/>
                <wp:docPr id="46" name="Down Arrow 46"/>
                <wp:cNvGraphicFramePr/>
                <a:graphic xmlns:a="http://schemas.openxmlformats.org/drawingml/2006/main">
                  <a:graphicData uri="http://schemas.microsoft.com/office/word/2010/wordprocessingShape">
                    <wps:wsp>
                      <wps:cNvSpPr/>
                      <wps:spPr>
                        <a:xfrm>
                          <a:off x="0" y="0"/>
                          <a:ext cx="484632" cy="733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6276A2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6" o:spid="_x0000_s1026" type="#_x0000_t67" style="position:absolute;margin-left:84.75pt;margin-top:315.75pt;width:38.15pt;height:57.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" adj="14464" fillcolor="#4f81bd [3204]" strokecolor="#243f60 [1604]" strokeweight="2pt"/>
            </w:pict>
          </mc:Fallback>
        </mc:AlternateContent>
      </w:r>
      <w:r>
        <w:rPr>
          <w:noProof/>
        </w:rPr>
        <mc:AlternateContent>
          <mc:Choice Requires="wps">
            <w:drawing>
              <wp:anchor distT="0" distB="0" distL="114300" distR="114300" simplePos="0" relativeHeight="251671552" behindDoc="0" locked="0" layoutInCell="1" allowOverlap="1" wp14:anchorId="67D61905" wp14:editId="1B8AB6FA">
                <wp:simplePos x="0" y="0"/>
                <wp:positionH relativeFrom="column">
                  <wp:posOffset>942975</wp:posOffset>
                </wp:positionH>
                <wp:positionV relativeFrom="paragraph">
                  <wp:posOffset>3324225</wp:posOffset>
                </wp:positionV>
                <wp:extent cx="781050" cy="6667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7810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EC6" w:rsidRDefault="000B2EC6" w:rsidP="00FC01CC">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D61905" id="Rectangle 47" o:spid="_x0000_s1031" style="position:absolute;margin-left:74.25pt;margin-top:261.75pt;width:61.5pt;height:5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" fillcolor="#4f81bd [3204]" strokecolor="#243f60 [1604]" strokeweight="2pt">
                <v:textbox>
                  <w:txbxContent>
                    <w:p w:rsidR="000B2EC6" w:rsidRDefault="000B2EC6" w:rsidP="00FC01CC">
                      <w:pPr>
                        <w:jc w:val="center"/>
                      </w:pPr>
                      <w:r>
                        <w:t>Python</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39A4659" wp14:editId="4089A0A5">
                <wp:simplePos x="0" y="0"/>
                <wp:positionH relativeFrom="column">
                  <wp:posOffset>466725</wp:posOffset>
                </wp:positionH>
                <wp:positionV relativeFrom="paragraph">
                  <wp:posOffset>2771775</wp:posOffset>
                </wp:positionV>
                <wp:extent cx="542925" cy="552450"/>
                <wp:effectExtent l="38100" t="38100" r="66675" b="57150"/>
                <wp:wrapNone/>
                <wp:docPr id="48" name="Straight Arrow Connector 48"/>
                <wp:cNvGraphicFramePr/>
                <a:graphic xmlns:a="http://schemas.openxmlformats.org/drawingml/2006/main">
                  <a:graphicData uri="http://schemas.microsoft.com/office/word/2010/wordprocessingShape">
                    <wps:wsp>
                      <wps:cNvCnPr/>
                      <wps:spPr>
                        <a:xfrm>
                          <a:off x="0" y="0"/>
                          <a:ext cx="542925" cy="552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D33DD" id="Straight Arrow Connector 48" o:spid="_x0000_s1026" type="#_x0000_t32" style="position:absolute;margin-left:36.75pt;margin-top:218.25pt;width:42.7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" strokecolor="#4579b8 [3044]">
                <v:stroke startarrow="block" endarrow="block"/>
              </v:shape>
            </w:pict>
          </mc:Fallback>
        </mc:AlternateContent>
      </w:r>
      <w:r>
        <w:rPr>
          <w:noProof/>
        </w:rPr>
        <mc:AlternateContent>
          <mc:Choice Requires="wps">
            <w:drawing>
              <wp:anchor distT="0" distB="0" distL="114300" distR="114300" simplePos="0" relativeHeight="251669504" behindDoc="0" locked="0" layoutInCell="1" allowOverlap="1" wp14:anchorId="7AE4AB63" wp14:editId="318FDFD0">
                <wp:simplePos x="0" y="0"/>
                <wp:positionH relativeFrom="column">
                  <wp:posOffset>-180974</wp:posOffset>
                </wp:positionH>
                <wp:positionV relativeFrom="paragraph">
                  <wp:posOffset>2171700</wp:posOffset>
                </wp:positionV>
                <wp:extent cx="1181100" cy="609600"/>
                <wp:effectExtent l="0" t="0" r="19050" b="19050"/>
                <wp:wrapNone/>
                <wp:docPr id="10" name="Oval 10"/>
                <wp:cNvGraphicFramePr/>
                <a:graphic xmlns:a="http://schemas.openxmlformats.org/drawingml/2006/main">
                  <a:graphicData uri="http://schemas.microsoft.com/office/word/2010/wordprocessingShape">
                    <wps:wsp>
                      <wps:cNvSpPr/>
                      <wps:spPr>
                        <a:xfrm>
                          <a:off x="0" y="0"/>
                          <a:ext cx="118110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EC6" w:rsidRDefault="000B2EC6" w:rsidP="00FC01CC">
                            <w:pPr>
                              <w:jc w:val="center"/>
                            </w:pPr>
                            <w:r>
                              <w:t>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E4AB63" id="Oval 10" o:spid="_x0000_s1032" style="position:absolute;margin-left:-14.25pt;margin-top:171pt;width:93pt;height:4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" fillcolor="#4f81bd [3204]" strokecolor="#243f60 [1604]" strokeweight="2pt">
                <v:textbox>
                  <w:txbxContent>
                    <w:p w:rsidR="000B2EC6" w:rsidRDefault="000B2EC6" w:rsidP="00FC01CC">
                      <w:pPr>
                        <w:jc w:val="center"/>
                      </w:pPr>
                      <w:r>
                        <w:t>Facebook</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778A094C" wp14:editId="0593A78B">
                <wp:simplePos x="0" y="0"/>
                <wp:positionH relativeFrom="column">
                  <wp:posOffset>885825</wp:posOffset>
                </wp:positionH>
                <wp:positionV relativeFrom="paragraph">
                  <wp:posOffset>781050</wp:posOffset>
                </wp:positionV>
                <wp:extent cx="838200" cy="7810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382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EC6" w:rsidRDefault="000B2EC6" w:rsidP="00FC01CC">
                            <w:pPr>
                              <w:jc w:val="center"/>
                            </w:pPr>
                            <w:r>
                              <w:t>Data Mining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A094C" id="Rectangle 5" o:spid="_x0000_s1033" style="position:absolute;margin-left:69.75pt;margin-top:61.5pt;width:66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" fillcolor="#4f81bd [3204]" strokecolor="#243f60 [1604]" strokeweight="2pt">
                <v:textbox>
                  <w:txbxContent>
                    <w:p w:rsidR="000B2EC6" w:rsidRDefault="000B2EC6" w:rsidP="00FC01CC">
                      <w:pPr>
                        <w:jc w:val="center"/>
                      </w:pPr>
                      <w:r>
                        <w:t>Data Mining</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C8F2796" wp14:editId="6AEE5FC9">
                <wp:simplePos x="0" y="0"/>
                <wp:positionH relativeFrom="column">
                  <wp:posOffset>247650</wp:posOffset>
                </wp:positionH>
                <wp:positionV relativeFrom="paragraph">
                  <wp:posOffset>963295</wp:posOffset>
                </wp:positionV>
                <wp:extent cx="609600" cy="484632"/>
                <wp:effectExtent l="0" t="19050" r="38100" b="29845"/>
                <wp:wrapNone/>
                <wp:docPr id="49" name="Right Arrow 49"/>
                <wp:cNvGraphicFramePr/>
                <a:graphic xmlns:a="http://schemas.openxmlformats.org/drawingml/2006/main">
                  <a:graphicData uri="http://schemas.microsoft.com/office/word/2010/wordprocessingShape">
                    <wps:wsp>
                      <wps:cNvSpPr/>
                      <wps:spPr>
                        <a:xfrm>
                          <a:off x="0" y="0"/>
                          <a:ext cx="60960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7FF09F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26" type="#_x0000_t13" style="position:absolute;margin-left:19.5pt;margin-top:75.85pt;width:48pt;height:38.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" adj="13014" fillcolor="#4f81bd [3204]" strokecolor="#243f60 [1604]" strokeweight="2pt"/>
            </w:pict>
          </mc:Fallback>
        </mc:AlternateContent>
      </w:r>
      <w:r>
        <w:rPr>
          <w:noProof/>
        </w:rPr>
        <mc:AlternateContent>
          <mc:Choice Requires="wps">
            <w:drawing>
              <wp:anchor distT="0" distB="0" distL="114300" distR="114300" simplePos="0" relativeHeight="251663360" behindDoc="0" locked="0" layoutInCell="1" allowOverlap="1" wp14:anchorId="55DD87FF" wp14:editId="2EB723B8">
                <wp:simplePos x="0" y="0"/>
                <wp:positionH relativeFrom="column">
                  <wp:posOffset>-609600</wp:posOffset>
                </wp:positionH>
                <wp:positionV relativeFrom="paragraph">
                  <wp:posOffset>770255</wp:posOffset>
                </wp:positionV>
                <wp:extent cx="838200" cy="7810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8382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2EC6" w:rsidRDefault="000B2EC6" w:rsidP="00FC01CC">
                            <w:pPr>
                              <w:jc w:val="center"/>
                            </w:pPr>
                            <w:r>
                              <w:t>Celebrity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D87FF" id="Rectangle 50" o:spid="_x0000_s1034" style="position:absolute;margin-left:-48pt;margin-top:60.65pt;width:66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" fillcolor="#4f81bd [3204]" strokecolor="#243f60 [1604]" strokeweight="2pt">
                <v:textbox>
                  <w:txbxContent>
                    <w:p w:rsidR="000B2EC6" w:rsidRDefault="000B2EC6" w:rsidP="00FC01CC">
                      <w:pPr>
                        <w:jc w:val="center"/>
                      </w:pPr>
                      <w:r>
                        <w:t>Celebrity List</w:t>
                      </w:r>
                    </w:p>
                  </w:txbxContent>
                </v:textbox>
              </v:rect>
            </w:pict>
          </mc:Fallback>
        </mc:AlternateContent>
      </w: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FC01CC" w:rsidRDefault="00FC01CC" w:rsidP="00ED38F8">
      <w:pPr>
        <w:rPr>
          <w:rFonts w:ascii="Courier New" w:hAnsi="Courier New" w:cs="Courier New"/>
          <w:b/>
          <w:sz w:val="36"/>
          <w:szCs w:val="36"/>
          <w:u w:val="single"/>
        </w:rPr>
      </w:pPr>
    </w:p>
    <w:p w:rsidR="002837CB" w:rsidRDefault="002837CB" w:rsidP="00ED38F8">
      <w:pPr>
        <w:rPr>
          <w:rFonts w:ascii="Courier New" w:hAnsi="Courier New" w:cs="Courier New"/>
          <w:b/>
          <w:sz w:val="36"/>
          <w:szCs w:val="36"/>
          <w:u w:val="single"/>
        </w:rPr>
      </w:pPr>
    </w:p>
    <w:p w:rsidR="002837CB" w:rsidRDefault="002837CB" w:rsidP="00ED38F8">
      <w:pPr>
        <w:rPr>
          <w:rFonts w:ascii="Courier New" w:hAnsi="Courier New" w:cs="Courier New"/>
          <w:b/>
          <w:sz w:val="36"/>
          <w:szCs w:val="36"/>
          <w:u w:val="single"/>
        </w:rPr>
      </w:pPr>
    </w:p>
    <w:p w:rsidR="002837CB" w:rsidRPr="00D526FF" w:rsidRDefault="002837CB" w:rsidP="00ED38F8">
      <w:pPr>
        <w:rPr>
          <w:rFonts w:ascii="Courier New" w:hAnsi="Courier New" w:cs="Courier New"/>
          <w:b/>
          <w:sz w:val="36"/>
          <w:szCs w:val="36"/>
          <w:u w:val="single"/>
        </w:rPr>
      </w:pPr>
    </w:p>
    <w:p w:rsidR="00DF40CA" w:rsidRDefault="00DF40CA" w:rsidP="00ED38F8">
      <w:pPr>
        <w:rPr>
          <w:sz w:val="24"/>
          <w:szCs w:val="24"/>
        </w:rPr>
      </w:pPr>
    </w:p>
    <w:p w:rsidR="00BB705C" w:rsidRPr="000B48D2" w:rsidRDefault="00BB705C">
      <w:pPr>
        <w:spacing w:after="60"/>
        <w:rPr>
          <w:b/>
          <w:sz w:val="28"/>
          <w:rPrChange w:id="100" w:author="Chanchal" w:date="2015-05-25T16:44:00Z">
            <w:rPr/>
          </w:rPrChange>
        </w:rPr>
        <w:pPrChange w:id="101" w:author="Chanchal" w:date="2015-05-25T16:42:00Z">
          <w:pPr/>
        </w:pPrChange>
      </w:pPr>
      <w:r w:rsidRPr="000B48D2">
        <w:rPr>
          <w:b/>
          <w:sz w:val="28"/>
          <w:rPrChange w:id="102" w:author="Chanchal" w:date="2015-05-25T16:44:00Z">
            <w:rPr/>
          </w:rPrChange>
        </w:rPr>
        <w:t xml:space="preserve">Following is the description of the Technical </w:t>
      </w:r>
      <w:r w:rsidR="00D073DE" w:rsidRPr="000B48D2">
        <w:rPr>
          <w:b/>
          <w:sz w:val="28"/>
          <w:rPrChange w:id="103" w:author="Chanchal" w:date="2015-05-25T16:44:00Z">
            <w:rPr/>
          </w:rPrChange>
        </w:rPr>
        <w:t>Architecture:</w:t>
      </w:r>
    </w:p>
    <w:p w:rsidR="00BB705C" w:rsidRPr="00FE1F62" w:rsidRDefault="00D073DE">
      <w:pPr>
        <w:pStyle w:val="ListParagraph"/>
        <w:numPr>
          <w:ilvl w:val="0"/>
          <w:numId w:val="10"/>
        </w:numPr>
        <w:spacing w:after="60"/>
        <w:rPr>
          <w:ins w:id="104" w:author="Chanchal" w:date="2015-05-25T16:42:00Z"/>
        </w:rPr>
        <w:pPrChange w:id="105" w:author="Chanchal" w:date="2015-05-25T16:42:00Z">
          <w:pPr/>
        </w:pPrChange>
      </w:pPr>
      <w:del w:id="106" w:author="Chanchal" w:date="2015-05-25T16:40:00Z">
        <w:r w:rsidRPr="00FE1F62" w:rsidDel="000A4A06">
          <w:rPr>
            <w:rFonts w:asciiTheme="minorHAnsi" w:hAnsiTheme="minorHAnsi"/>
          </w:rPr>
          <w:delText>1 &gt;</w:delText>
        </w:r>
      </w:del>
      <w:del w:id="107" w:author="Chanchal" w:date="2015-05-25T16:41:00Z">
        <w:r w:rsidR="00BB705C" w:rsidRPr="00FE1F62" w:rsidDel="000A4A06">
          <w:rPr>
            <w:rFonts w:asciiTheme="minorHAnsi" w:hAnsiTheme="minorHAnsi"/>
            <w:rPrChange w:id="108" w:author="Chanchal" w:date="2015-05-25T16:41:00Z">
              <w:rPr/>
            </w:rPrChange>
          </w:rPr>
          <w:delText xml:space="preserve"> </w:delText>
        </w:r>
      </w:del>
      <w:r w:rsidR="00BB705C" w:rsidRPr="00FE1F62">
        <w:rPr>
          <w:rFonts w:asciiTheme="minorHAnsi" w:hAnsiTheme="minorHAnsi"/>
          <w:rPrChange w:id="109" w:author="Chanchal" w:date="2015-05-25T16:41:00Z">
            <w:rPr/>
          </w:rPrChange>
        </w:rPr>
        <w:t xml:space="preserve">Select list of celebrities across </w:t>
      </w:r>
      <w:r w:rsidR="00BB705C" w:rsidRPr="00FE1F62">
        <w:rPr>
          <w:rFonts w:asciiTheme="minorHAnsi" w:hAnsiTheme="minorHAnsi"/>
          <w:b/>
          <w:rPrChange w:id="110" w:author="Chanchal" w:date="2015-05-25T16:42:00Z">
            <w:rPr/>
          </w:rPrChange>
        </w:rPr>
        <w:t>India</w:t>
      </w:r>
      <w:r w:rsidR="00BB705C" w:rsidRPr="00FE1F62">
        <w:rPr>
          <w:rFonts w:asciiTheme="minorHAnsi" w:hAnsiTheme="minorHAnsi"/>
        </w:rPr>
        <w:t xml:space="preserve"> and </w:t>
      </w:r>
      <w:r w:rsidR="00BB705C" w:rsidRPr="00FE1F62">
        <w:rPr>
          <w:rFonts w:asciiTheme="minorHAnsi" w:hAnsiTheme="minorHAnsi"/>
          <w:b/>
          <w:rPrChange w:id="111" w:author="Chanchal" w:date="2015-05-25T16:42:00Z">
            <w:rPr/>
          </w:rPrChange>
        </w:rPr>
        <w:t>US</w:t>
      </w:r>
      <w:r w:rsidR="00BB705C" w:rsidRPr="00FE1F62">
        <w:rPr>
          <w:rFonts w:asciiTheme="minorHAnsi" w:hAnsiTheme="minorHAnsi"/>
        </w:rPr>
        <w:t xml:space="preserve"> in the field of Entertainment, Sports &amp; Politics.</w:t>
      </w:r>
    </w:p>
    <w:p w:rsidR="000A4A06" w:rsidRPr="00FE1F62" w:rsidRDefault="000A4A06">
      <w:pPr>
        <w:pStyle w:val="ListParagraph"/>
        <w:spacing w:after="60"/>
        <w:pPrChange w:id="112" w:author="Chanchal" w:date="2015-05-25T16:42:00Z">
          <w:pPr/>
        </w:pPrChange>
      </w:pPr>
    </w:p>
    <w:p w:rsidR="000A4A06" w:rsidRPr="00FE1F62" w:rsidRDefault="00BB705C">
      <w:pPr>
        <w:pStyle w:val="ListParagraph"/>
        <w:numPr>
          <w:ilvl w:val="0"/>
          <w:numId w:val="10"/>
        </w:numPr>
        <w:spacing w:after="60"/>
        <w:rPr>
          <w:ins w:id="113" w:author="Chanchal" w:date="2015-05-25T16:43:00Z"/>
        </w:rPr>
        <w:pPrChange w:id="114" w:author="Chanchal" w:date="2015-05-25T16:43:00Z">
          <w:pPr/>
        </w:pPrChange>
      </w:pPr>
      <w:del w:id="115" w:author="Chanchal" w:date="2015-05-25T16:40:00Z">
        <w:r w:rsidRPr="00FE1F62" w:rsidDel="000A4A06">
          <w:rPr>
            <w:rFonts w:asciiTheme="minorHAnsi" w:hAnsiTheme="minorHAnsi"/>
            <w:rPrChange w:id="116" w:author="Chanchal" w:date="2015-05-25T16:41:00Z">
              <w:rPr/>
            </w:rPrChange>
          </w:rPr>
          <w:delText>2 &gt;</w:delText>
        </w:r>
      </w:del>
      <w:del w:id="117" w:author="Chanchal" w:date="2015-05-25T16:41:00Z">
        <w:r w:rsidRPr="00FE1F62" w:rsidDel="000A4A06">
          <w:rPr>
            <w:rFonts w:asciiTheme="minorHAnsi" w:hAnsiTheme="minorHAnsi"/>
            <w:rPrChange w:id="118" w:author="Chanchal" w:date="2015-05-25T16:41:00Z">
              <w:rPr/>
            </w:rPrChange>
          </w:rPr>
          <w:delText xml:space="preserve"> </w:delText>
        </w:r>
      </w:del>
      <w:r w:rsidR="00D073DE" w:rsidRPr="00FE1F62">
        <w:rPr>
          <w:rFonts w:asciiTheme="minorHAnsi" w:hAnsiTheme="minorHAnsi"/>
          <w:rPrChange w:id="119" w:author="Chanchal" w:date="2015-05-25T16:41:00Z">
            <w:rPr/>
          </w:rPrChange>
        </w:rPr>
        <w:t>For</w:t>
      </w:r>
      <w:r w:rsidR="00AA0117" w:rsidRPr="00FE1F62">
        <w:rPr>
          <w:rFonts w:asciiTheme="minorHAnsi" w:hAnsiTheme="minorHAnsi"/>
          <w:rPrChange w:id="120" w:author="Chanchal" w:date="2015-05-25T16:41:00Z">
            <w:rPr/>
          </w:rPrChange>
        </w:rPr>
        <w:t xml:space="preserve"> each Celebrity perform Data Mining from Facebook and Twitter using Python script</w:t>
      </w:r>
    </w:p>
    <w:p w:rsidR="000A4A06" w:rsidRPr="00FE1F62" w:rsidRDefault="000A4A06">
      <w:pPr>
        <w:spacing w:after="60"/>
        <w:pPrChange w:id="121" w:author="Chanchal" w:date="2015-05-25T16:43:00Z">
          <w:pPr/>
        </w:pPrChange>
      </w:pPr>
    </w:p>
    <w:p w:rsidR="00AA0117" w:rsidRPr="0037764D" w:rsidRDefault="00D073DE">
      <w:pPr>
        <w:pStyle w:val="ListParagraph"/>
        <w:numPr>
          <w:ilvl w:val="0"/>
          <w:numId w:val="10"/>
        </w:numPr>
        <w:spacing w:after="60"/>
        <w:pPrChange w:id="122" w:author="Chanchal" w:date="2015-05-25T16:42:00Z">
          <w:pPr/>
        </w:pPrChange>
      </w:pPr>
      <w:del w:id="123" w:author="Chanchal" w:date="2015-05-25T16:40:00Z">
        <w:r w:rsidRPr="00FE1F62" w:rsidDel="000A4A06">
          <w:rPr>
            <w:rFonts w:asciiTheme="minorHAnsi" w:hAnsiTheme="minorHAnsi"/>
            <w:rPrChange w:id="124" w:author="Chanchal" w:date="2015-05-25T16:41:00Z">
              <w:rPr/>
            </w:rPrChange>
          </w:rPr>
          <w:delText xml:space="preserve">3 &gt; </w:delText>
        </w:r>
      </w:del>
      <w:r w:rsidR="00AA0117" w:rsidRPr="00FE1F62">
        <w:rPr>
          <w:rFonts w:asciiTheme="minorHAnsi" w:hAnsiTheme="minorHAnsi"/>
          <w:rPrChange w:id="125" w:author="Chanchal" w:date="2015-05-25T16:41:00Z">
            <w:rPr/>
          </w:rPrChange>
        </w:rPr>
        <w:t>Insert for each celebrity one collection for Facebook and one for Twitter</w:t>
      </w:r>
    </w:p>
    <w:p w:rsidR="000A4A06" w:rsidRPr="00FE1F62" w:rsidRDefault="000A4A06">
      <w:pPr>
        <w:pStyle w:val="ListParagraph"/>
        <w:spacing w:after="60"/>
        <w:rPr>
          <w:ins w:id="126" w:author="Chanchal" w:date="2015-05-25T16:42:00Z"/>
        </w:rPr>
        <w:pPrChange w:id="127" w:author="Chanchal" w:date="2015-05-25T16:42:00Z">
          <w:pPr/>
        </w:pPrChange>
      </w:pPr>
    </w:p>
    <w:p w:rsidR="00AA0117" w:rsidRPr="0037764D" w:rsidRDefault="00D073DE">
      <w:pPr>
        <w:pStyle w:val="ListParagraph"/>
        <w:numPr>
          <w:ilvl w:val="0"/>
          <w:numId w:val="10"/>
        </w:numPr>
        <w:spacing w:after="60"/>
        <w:pPrChange w:id="128" w:author="Chanchal" w:date="2015-05-25T16:42:00Z">
          <w:pPr/>
        </w:pPrChange>
      </w:pPr>
      <w:del w:id="129" w:author="Chanchal" w:date="2015-05-25T16:40:00Z">
        <w:r w:rsidRPr="00FE1F62" w:rsidDel="000A4A06">
          <w:rPr>
            <w:rFonts w:asciiTheme="minorHAnsi" w:hAnsiTheme="minorHAnsi"/>
          </w:rPr>
          <w:delText>4 &gt;</w:delText>
        </w:r>
        <w:r w:rsidR="00AA0117" w:rsidRPr="00FE1F62" w:rsidDel="000A4A06">
          <w:rPr>
            <w:rFonts w:asciiTheme="minorHAnsi" w:hAnsiTheme="minorHAnsi"/>
            <w:rPrChange w:id="130" w:author="Chanchal" w:date="2015-05-25T16:41:00Z">
              <w:rPr/>
            </w:rPrChange>
          </w:rPr>
          <w:delText xml:space="preserve"> </w:delText>
        </w:r>
      </w:del>
      <w:r w:rsidR="00AA0117" w:rsidRPr="00FE1F62">
        <w:rPr>
          <w:rFonts w:asciiTheme="minorHAnsi" w:hAnsiTheme="minorHAnsi"/>
          <w:rPrChange w:id="131" w:author="Chanchal" w:date="2015-05-25T16:41:00Z">
            <w:rPr/>
          </w:rPrChange>
        </w:rPr>
        <w:t>Execute Python scripts to extract statistical data for both Facebook and Twitter</w:t>
      </w:r>
    </w:p>
    <w:p w:rsidR="000A4A06" w:rsidRPr="00FE1F62" w:rsidRDefault="000A4A06">
      <w:pPr>
        <w:pStyle w:val="ListParagraph"/>
        <w:spacing w:after="60"/>
        <w:rPr>
          <w:ins w:id="132" w:author="Chanchal" w:date="2015-05-25T16:42:00Z"/>
        </w:rPr>
        <w:pPrChange w:id="133" w:author="Chanchal" w:date="2015-05-25T16:42:00Z">
          <w:pPr/>
        </w:pPrChange>
      </w:pPr>
    </w:p>
    <w:p w:rsidR="00AA0117" w:rsidRPr="0037764D" w:rsidRDefault="00D073DE">
      <w:pPr>
        <w:pStyle w:val="ListParagraph"/>
        <w:numPr>
          <w:ilvl w:val="0"/>
          <w:numId w:val="10"/>
        </w:numPr>
        <w:spacing w:after="60"/>
        <w:pPrChange w:id="134" w:author="Chanchal" w:date="2015-05-25T16:42:00Z">
          <w:pPr/>
        </w:pPrChange>
      </w:pPr>
      <w:del w:id="135" w:author="Chanchal" w:date="2015-05-25T16:40:00Z">
        <w:r w:rsidRPr="00FE1F62" w:rsidDel="000A4A06">
          <w:rPr>
            <w:rFonts w:asciiTheme="minorHAnsi" w:hAnsiTheme="minorHAnsi"/>
          </w:rPr>
          <w:delText xml:space="preserve">5 &gt; </w:delText>
        </w:r>
      </w:del>
      <w:r w:rsidR="00AA0117" w:rsidRPr="00FE1F62">
        <w:rPr>
          <w:rFonts w:asciiTheme="minorHAnsi" w:hAnsiTheme="minorHAnsi"/>
          <w:rPrChange w:id="136" w:author="Chanchal" w:date="2015-05-25T16:41:00Z">
            <w:rPr/>
          </w:rPrChange>
        </w:rPr>
        <w:t xml:space="preserve">Extracted statistical </w:t>
      </w:r>
      <w:r w:rsidR="00B14CB2" w:rsidRPr="00FE1F62">
        <w:rPr>
          <w:rFonts w:asciiTheme="minorHAnsi" w:hAnsiTheme="minorHAnsi"/>
          <w:rPrChange w:id="137" w:author="Chanchal" w:date="2015-05-25T16:41:00Z">
            <w:rPr/>
          </w:rPrChange>
        </w:rPr>
        <w:t>data</w:t>
      </w:r>
      <w:ins w:id="138" w:author="Chanchal" w:date="2015-05-25T16:43:00Z">
        <w:r w:rsidR="000A4A06" w:rsidRPr="00FE1F62">
          <w:rPr>
            <w:rFonts w:asciiTheme="minorHAnsi" w:hAnsiTheme="minorHAnsi"/>
          </w:rPr>
          <w:t>,</w:t>
        </w:r>
      </w:ins>
      <w:r w:rsidR="00B14CB2" w:rsidRPr="00FE1F62">
        <w:rPr>
          <w:rFonts w:asciiTheme="minorHAnsi" w:hAnsiTheme="minorHAnsi"/>
        </w:rPr>
        <w:t xml:space="preserve"> </w:t>
      </w:r>
      <w:r w:rsidR="00AA0117" w:rsidRPr="00FE1F62">
        <w:rPr>
          <w:rFonts w:asciiTheme="minorHAnsi" w:hAnsiTheme="minorHAnsi"/>
          <w:rPrChange w:id="139" w:author="Chanchal" w:date="2015-05-25T16:41:00Z">
            <w:rPr/>
          </w:rPrChange>
        </w:rPr>
        <w:t>need</w:t>
      </w:r>
      <w:r w:rsidR="00B14CB2" w:rsidRPr="00FE1F62">
        <w:rPr>
          <w:rFonts w:asciiTheme="minorHAnsi" w:hAnsiTheme="minorHAnsi"/>
          <w:rPrChange w:id="140" w:author="Chanchal" w:date="2015-05-25T16:41:00Z">
            <w:rPr/>
          </w:rPrChange>
        </w:rPr>
        <w:t>s</w:t>
      </w:r>
      <w:r w:rsidR="00AA0117" w:rsidRPr="00FE1F62">
        <w:rPr>
          <w:rFonts w:asciiTheme="minorHAnsi" w:hAnsiTheme="minorHAnsi"/>
          <w:rPrChange w:id="141" w:author="Chanchal" w:date="2015-05-25T16:41:00Z">
            <w:rPr/>
          </w:rPrChange>
        </w:rPr>
        <w:t xml:space="preserve"> to be stored in SQL database in order to perform aggregation of the statistics and convert multiple rows for each celebrity to o</w:t>
      </w:r>
      <w:r w:rsidR="00B14CB2" w:rsidRPr="00FE1F62">
        <w:rPr>
          <w:rFonts w:asciiTheme="minorHAnsi" w:hAnsiTheme="minorHAnsi"/>
          <w:rPrChange w:id="142" w:author="Chanchal" w:date="2015-05-25T16:41:00Z">
            <w:rPr/>
          </w:rPrChange>
        </w:rPr>
        <w:t xml:space="preserve">ne unique </w:t>
      </w:r>
      <w:r w:rsidR="00B14CB2" w:rsidRPr="00FE1F62">
        <w:rPr>
          <w:rFonts w:asciiTheme="minorHAnsi" w:hAnsiTheme="minorHAnsi"/>
          <w:rPrChange w:id="143" w:author="Chanchal" w:date="2015-05-25T16:41:00Z">
            <w:rPr/>
          </w:rPrChange>
        </w:rPr>
        <w:lastRenderedPageBreak/>
        <w:t xml:space="preserve">row, SQL database </w:t>
      </w:r>
      <w:r w:rsidR="00845283" w:rsidRPr="00FE1F62">
        <w:rPr>
          <w:rFonts w:asciiTheme="minorHAnsi" w:hAnsiTheme="minorHAnsi"/>
          <w:rPrChange w:id="144" w:author="Chanchal" w:date="2015-05-25T16:41:00Z">
            <w:rPr/>
          </w:rPrChange>
        </w:rPr>
        <w:t>allow</w:t>
      </w:r>
      <w:r w:rsidR="00B14CB2" w:rsidRPr="00FE1F62">
        <w:rPr>
          <w:rFonts w:asciiTheme="minorHAnsi" w:hAnsiTheme="minorHAnsi"/>
          <w:rPrChange w:id="145" w:author="Chanchal" w:date="2015-05-25T16:41:00Z">
            <w:rPr/>
          </w:rPrChange>
        </w:rPr>
        <w:t>s you</w:t>
      </w:r>
      <w:r w:rsidR="00845283" w:rsidRPr="00FE1F62">
        <w:rPr>
          <w:rFonts w:asciiTheme="minorHAnsi" w:hAnsiTheme="minorHAnsi"/>
          <w:rPrChange w:id="146" w:author="Chanchal" w:date="2015-05-25T16:41:00Z">
            <w:rPr/>
          </w:rPrChange>
        </w:rPr>
        <w:t xml:space="preserve"> to</w:t>
      </w:r>
      <w:r w:rsidR="00B14CB2" w:rsidRPr="00FE1F62">
        <w:rPr>
          <w:rFonts w:asciiTheme="minorHAnsi" w:hAnsiTheme="minorHAnsi"/>
          <w:rPrChange w:id="147" w:author="Chanchal" w:date="2015-05-25T16:41:00Z">
            <w:rPr/>
          </w:rPrChange>
        </w:rPr>
        <w:t xml:space="preserve"> perform</w:t>
      </w:r>
      <w:r w:rsidR="00845283" w:rsidRPr="00FE1F62">
        <w:rPr>
          <w:rFonts w:asciiTheme="minorHAnsi" w:hAnsiTheme="minorHAnsi"/>
          <w:rPrChange w:id="148" w:author="Chanchal" w:date="2015-05-25T16:41:00Z">
            <w:rPr/>
          </w:rPrChange>
        </w:rPr>
        <w:t xml:space="preserve"> join</w:t>
      </w:r>
      <w:r w:rsidR="00B14CB2" w:rsidRPr="00FE1F62">
        <w:rPr>
          <w:rFonts w:asciiTheme="minorHAnsi" w:hAnsiTheme="minorHAnsi"/>
          <w:rPrChange w:id="149" w:author="Chanchal" w:date="2015-05-25T16:41:00Z">
            <w:rPr/>
          </w:rPrChange>
        </w:rPr>
        <w:t>s</w:t>
      </w:r>
      <w:r w:rsidR="00845283" w:rsidRPr="00FE1F62">
        <w:rPr>
          <w:rFonts w:asciiTheme="minorHAnsi" w:hAnsiTheme="minorHAnsi"/>
          <w:rPrChange w:id="150" w:author="Chanchal" w:date="2015-05-25T16:41:00Z">
            <w:rPr/>
          </w:rPrChange>
        </w:rPr>
        <w:t xml:space="preserve"> on the Celebrity name for the statistical param</w:t>
      </w:r>
      <w:r w:rsidR="00B14CB2" w:rsidRPr="00FE1F62">
        <w:rPr>
          <w:rFonts w:asciiTheme="minorHAnsi" w:hAnsiTheme="minorHAnsi"/>
          <w:rPrChange w:id="151" w:author="Chanchal" w:date="2015-05-25T16:41:00Z">
            <w:rPr/>
          </w:rPrChange>
        </w:rPr>
        <w:t>eters from Facebook and Twitter.</w:t>
      </w:r>
    </w:p>
    <w:p w:rsidR="000A4A06" w:rsidRPr="00FE1F62" w:rsidRDefault="000A4A06">
      <w:pPr>
        <w:pStyle w:val="ListParagraph"/>
        <w:spacing w:after="60"/>
        <w:rPr>
          <w:ins w:id="152" w:author="Chanchal" w:date="2015-05-25T16:42:00Z"/>
        </w:rPr>
        <w:pPrChange w:id="153" w:author="Chanchal" w:date="2015-05-25T16:42:00Z">
          <w:pPr/>
        </w:pPrChange>
      </w:pPr>
    </w:p>
    <w:p w:rsidR="00845283" w:rsidRPr="0037764D" w:rsidRDefault="00D073DE">
      <w:pPr>
        <w:pStyle w:val="ListParagraph"/>
        <w:numPr>
          <w:ilvl w:val="0"/>
          <w:numId w:val="10"/>
        </w:numPr>
        <w:spacing w:after="60"/>
        <w:pPrChange w:id="154" w:author="Chanchal" w:date="2015-05-25T16:42:00Z">
          <w:pPr/>
        </w:pPrChange>
      </w:pPr>
      <w:del w:id="155" w:author="Chanchal" w:date="2015-05-25T16:41:00Z">
        <w:r w:rsidRPr="00FE1F62" w:rsidDel="000A4A06">
          <w:rPr>
            <w:rFonts w:asciiTheme="minorHAnsi" w:hAnsiTheme="minorHAnsi"/>
          </w:rPr>
          <w:delText>6 &gt;</w:delText>
        </w:r>
        <w:r w:rsidR="00845283" w:rsidRPr="00FE1F62" w:rsidDel="000A4A06">
          <w:rPr>
            <w:rFonts w:asciiTheme="minorHAnsi" w:hAnsiTheme="minorHAnsi"/>
            <w:rPrChange w:id="156" w:author="Chanchal" w:date="2015-05-25T16:41:00Z">
              <w:rPr/>
            </w:rPrChange>
          </w:rPr>
          <w:delText xml:space="preserve"> </w:delText>
        </w:r>
      </w:del>
      <w:r w:rsidR="00845283" w:rsidRPr="00FE1F62">
        <w:rPr>
          <w:rFonts w:asciiTheme="minorHAnsi" w:hAnsiTheme="minorHAnsi"/>
          <w:rPrChange w:id="157" w:author="Chanchal" w:date="2015-05-25T16:41:00Z">
            <w:rPr/>
          </w:rPrChange>
        </w:rPr>
        <w:t>Final data output from SQL dat</w:t>
      </w:r>
      <w:r w:rsidR="00B14CB2" w:rsidRPr="00FE1F62">
        <w:rPr>
          <w:rFonts w:asciiTheme="minorHAnsi" w:hAnsiTheme="minorHAnsi"/>
          <w:rPrChange w:id="158" w:author="Chanchal" w:date="2015-05-25T16:41:00Z">
            <w:rPr/>
          </w:rPrChange>
        </w:rPr>
        <w:t>abase is a table which</w:t>
      </w:r>
      <w:r w:rsidR="00845283" w:rsidRPr="00FE1F62">
        <w:rPr>
          <w:rFonts w:asciiTheme="minorHAnsi" w:hAnsiTheme="minorHAnsi"/>
          <w:rPrChange w:id="159" w:author="Chanchal" w:date="2015-05-25T16:41:00Z">
            <w:rPr/>
          </w:rPrChange>
        </w:rPr>
        <w:t xml:space="preserve"> </w:t>
      </w:r>
      <w:r w:rsidR="00B14CB2" w:rsidRPr="00FE1F62">
        <w:rPr>
          <w:rFonts w:asciiTheme="minorHAnsi" w:hAnsiTheme="minorHAnsi"/>
          <w:rPrChange w:id="160" w:author="Chanchal" w:date="2015-05-25T16:41:00Z">
            <w:rPr/>
          </w:rPrChange>
        </w:rPr>
        <w:t xml:space="preserve">provides </w:t>
      </w:r>
      <w:r w:rsidR="00845283" w:rsidRPr="00FE1F62">
        <w:rPr>
          <w:rFonts w:asciiTheme="minorHAnsi" w:hAnsiTheme="minorHAnsi"/>
          <w:rPrChange w:id="161" w:author="Chanchal" w:date="2015-05-25T16:41:00Z">
            <w:rPr/>
          </w:rPrChange>
        </w:rPr>
        <w:t>o</w:t>
      </w:r>
      <w:r w:rsidR="00B14CB2" w:rsidRPr="00FE1F62">
        <w:rPr>
          <w:rFonts w:asciiTheme="minorHAnsi" w:hAnsiTheme="minorHAnsi"/>
          <w:rPrChange w:id="162" w:author="Chanchal" w:date="2015-05-25T16:41:00Z">
            <w:rPr/>
          </w:rPrChange>
        </w:rPr>
        <w:t>ne row for each celebrity and</w:t>
      </w:r>
      <w:r w:rsidR="00845283" w:rsidRPr="00FE1F62">
        <w:rPr>
          <w:rFonts w:asciiTheme="minorHAnsi" w:hAnsiTheme="minorHAnsi"/>
          <w:rPrChange w:id="163" w:author="Chanchal" w:date="2015-05-25T16:41:00Z">
            <w:rPr/>
          </w:rPrChange>
        </w:rPr>
        <w:t xml:space="preserve"> has all the parameters required for </w:t>
      </w:r>
      <w:r w:rsidR="00B14CB2" w:rsidRPr="00FE1F62">
        <w:rPr>
          <w:rFonts w:asciiTheme="minorHAnsi" w:hAnsiTheme="minorHAnsi"/>
          <w:rPrChange w:id="164" w:author="Chanchal" w:date="2015-05-25T16:41:00Z">
            <w:rPr/>
          </w:rPrChange>
        </w:rPr>
        <w:t>statistical modeling</w:t>
      </w:r>
      <w:r w:rsidR="00845283" w:rsidRPr="00FE1F62">
        <w:rPr>
          <w:rFonts w:asciiTheme="minorHAnsi" w:hAnsiTheme="minorHAnsi"/>
          <w:rPrChange w:id="165" w:author="Chanchal" w:date="2015-05-25T16:41:00Z">
            <w:rPr/>
          </w:rPrChange>
        </w:rPr>
        <w:t>.</w:t>
      </w:r>
    </w:p>
    <w:p w:rsidR="000A4A06" w:rsidRPr="00FE1F62" w:rsidRDefault="000A4A06">
      <w:pPr>
        <w:pStyle w:val="ListParagraph"/>
        <w:spacing w:after="60"/>
        <w:rPr>
          <w:ins w:id="166" w:author="Chanchal" w:date="2015-05-25T16:42:00Z"/>
        </w:rPr>
        <w:pPrChange w:id="167" w:author="Chanchal" w:date="2015-05-25T16:42:00Z">
          <w:pPr/>
        </w:pPrChange>
      </w:pPr>
    </w:p>
    <w:p w:rsidR="001607C3" w:rsidRPr="0037764D" w:rsidRDefault="00F23547">
      <w:pPr>
        <w:pStyle w:val="ListParagraph"/>
        <w:numPr>
          <w:ilvl w:val="0"/>
          <w:numId w:val="10"/>
        </w:numPr>
        <w:spacing w:after="60"/>
        <w:pPrChange w:id="168" w:author="Chanchal" w:date="2015-05-25T16:42:00Z">
          <w:pPr/>
        </w:pPrChange>
      </w:pPr>
      <w:del w:id="169" w:author="Chanchal" w:date="2015-05-25T16:41:00Z">
        <w:r w:rsidRPr="00FE1F62" w:rsidDel="000A4A06">
          <w:rPr>
            <w:rFonts w:asciiTheme="minorHAnsi" w:hAnsiTheme="minorHAnsi"/>
          </w:rPr>
          <w:delText>7</w:delText>
        </w:r>
        <w:r w:rsidRPr="00FE1F62" w:rsidDel="000A4A06">
          <w:rPr>
            <w:rFonts w:asciiTheme="minorHAnsi" w:hAnsiTheme="minorHAnsi"/>
            <w:rPrChange w:id="170" w:author="Chanchal" w:date="2015-05-25T16:41:00Z">
              <w:rPr/>
            </w:rPrChange>
          </w:rPr>
          <w:delText xml:space="preserve"> &gt;  </w:delText>
        </w:r>
      </w:del>
      <w:r w:rsidRPr="00FE1F62">
        <w:rPr>
          <w:rFonts w:asciiTheme="minorHAnsi" w:hAnsiTheme="minorHAnsi"/>
          <w:rPrChange w:id="171" w:author="Chanchal" w:date="2015-05-25T16:41:00Z">
            <w:rPr/>
          </w:rPrChange>
        </w:rPr>
        <w:t>R</w:t>
      </w:r>
      <w:ins w:id="172" w:author="Chanchal" w:date="2015-05-25T16:43:00Z">
        <w:r w:rsidR="000A4A06" w:rsidRPr="00FE1F62">
          <w:rPr>
            <w:rFonts w:asciiTheme="minorHAnsi" w:hAnsiTheme="minorHAnsi"/>
          </w:rPr>
          <w:t>-Programming language</w:t>
        </w:r>
      </w:ins>
      <w:r w:rsidRPr="00FE1F62">
        <w:rPr>
          <w:rFonts w:asciiTheme="minorHAnsi" w:hAnsiTheme="minorHAnsi"/>
        </w:rPr>
        <w:t xml:space="preserve"> is used for Statistical Modeling and Linear Regression on the structured Celebrity data.</w:t>
      </w:r>
    </w:p>
    <w:p w:rsidR="00BB705C" w:rsidRPr="00AC1C32" w:rsidRDefault="00BB705C" w:rsidP="00ED38F8">
      <w:pPr>
        <w:rPr>
          <w:rFonts w:ascii="Courier New" w:hAnsi="Courier New" w:cs="Courier New"/>
          <w:sz w:val="36"/>
          <w:szCs w:val="36"/>
        </w:rPr>
      </w:pPr>
    </w:p>
    <w:p w:rsidR="00D073DE" w:rsidRDefault="00D073DE" w:rsidP="00ED38F8">
      <w:pPr>
        <w:rPr>
          <w:sz w:val="24"/>
          <w:szCs w:val="24"/>
        </w:rPr>
      </w:pPr>
    </w:p>
    <w:p w:rsidR="00473A28" w:rsidRDefault="00473A28" w:rsidP="00473A28">
      <w:pPr>
        <w:rPr>
          <w:rFonts w:ascii="Courier New" w:hAnsi="Courier New" w:cs="Courier New"/>
          <w:b/>
          <w:sz w:val="36"/>
          <w:szCs w:val="36"/>
          <w:u w:val="single"/>
        </w:rPr>
      </w:pPr>
    </w:p>
    <w:p w:rsidR="00473A28" w:rsidRDefault="00473A28" w:rsidP="00473A28">
      <w:pPr>
        <w:rPr>
          <w:rFonts w:ascii="Courier New" w:hAnsi="Courier New" w:cs="Courier New"/>
          <w:b/>
          <w:sz w:val="36"/>
          <w:szCs w:val="36"/>
          <w:u w:val="single"/>
        </w:rPr>
      </w:pPr>
    </w:p>
    <w:p w:rsidR="00473A28" w:rsidRDefault="00473A28" w:rsidP="00473A28">
      <w:pPr>
        <w:rPr>
          <w:rFonts w:ascii="Courier New" w:hAnsi="Courier New" w:cs="Courier New"/>
          <w:b/>
          <w:sz w:val="36"/>
          <w:szCs w:val="36"/>
          <w:u w:val="single"/>
        </w:rPr>
      </w:pPr>
    </w:p>
    <w:p w:rsidR="00473A28" w:rsidRDefault="00473A28" w:rsidP="00473A28">
      <w:pPr>
        <w:rPr>
          <w:rFonts w:ascii="Courier New" w:hAnsi="Courier New" w:cs="Courier New"/>
          <w:b/>
          <w:sz w:val="36"/>
          <w:szCs w:val="36"/>
          <w:u w:val="single"/>
        </w:rPr>
      </w:pPr>
    </w:p>
    <w:p w:rsidR="00473A28" w:rsidRDefault="00473A28" w:rsidP="00473A28">
      <w:pPr>
        <w:rPr>
          <w:rFonts w:ascii="Courier New" w:hAnsi="Courier New" w:cs="Courier New"/>
          <w:b/>
          <w:sz w:val="36"/>
          <w:szCs w:val="36"/>
          <w:u w:val="single"/>
        </w:rPr>
      </w:pPr>
    </w:p>
    <w:p w:rsidR="00473A28" w:rsidRDefault="00473A28" w:rsidP="00473A28">
      <w:pPr>
        <w:rPr>
          <w:rFonts w:ascii="Courier New" w:hAnsi="Courier New" w:cs="Courier New"/>
          <w:b/>
          <w:sz w:val="36"/>
          <w:szCs w:val="36"/>
          <w:u w:val="single"/>
        </w:rPr>
      </w:pPr>
    </w:p>
    <w:p w:rsidR="00473A28" w:rsidRDefault="00473A28" w:rsidP="00473A28">
      <w:pPr>
        <w:rPr>
          <w:rFonts w:ascii="Courier New" w:hAnsi="Courier New" w:cs="Courier New"/>
          <w:b/>
          <w:sz w:val="36"/>
          <w:szCs w:val="36"/>
          <w:u w:val="single"/>
        </w:rPr>
      </w:pPr>
    </w:p>
    <w:p w:rsidR="00473A28" w:rsidRDefault="00473A28" w:rsidP="00473A28">
      <w:pPr>
        <w:rPr>
          <w:rFonts w:ascii="Courier New" w:hAnsi="Courier New" w:cs="Courier New"/>
          <w:b/>
          <w:sz w:val="36"/>
          <w:szCs w:val="36"/>
          <w:u w:val="single"/>
        </w:rPr>
      </w:pPr>
    </w:p>
    <w:p w:rsidR="00473A28" w:rsidDel="00C80169" w:rsidRDefault="00473A28" w:rsidP="00473A28">
      <w:pPr>
        <w:rPr>
          <w:del w:id="173" w:author="Chanchal" w:date="2015-05-25T16:44:00Z"/>
          <w:rFonts w:ascii="Courier New" w:hAnsi="Courier New" w:cs="Courier New"/>
          <w:b/>
          <w:sz w:val="36"/>
          <w:szCs w:val="36"/>
          <w:u w:val="single"/>
        </w:rPr>
      </w:pPr>
    </w:p>
    <w:p w:rsidR="00473A28" w:rsidRPr="002B6C80" w:rsidRDefault="00473A28">
      <w:pPr>
        <w:pStyle w:val="Heading1"/>
        <w:rPr>
          <w:rFonts w:ascii="Courier New" w:hAnsi="Courier New" w:cs="Courier New"/>
          <w:sz w:val="36"/>
          <w:u w:val="single"/>
        </w:rPr>
        <w:pPrChange w:id="174" w:author="Chanchal" w:date="2015-05-25T16:35:00Z">
          <w:pPr/>
        </w:pPrChange>
      </w:pPr>
      <w:bookmarkStart w:id="175" w:name="_Toc420352416"/>
      <w:r w:rsidRPr="002B6C80">
        <w:rPr>
          <w:rFonts w:ascii="Courier New" w:hAnsi="Courier New" w:cs="Courier New"/>
          <w:sz w:val="36"/>
          <w:u w:val="single"/>
        </w:rPr>
        <w:t>Data &amp; Variable Description</w:t>
      </w:r>
      <w:bookmarkEnd w:id="175"/>
    </w:p>
    <w:p w:rsidR="00473A28" w:rsidRDefault="00473A28" w:rsidP="00473A28">
      <w:pPr>
        <w:rPr>
          <w:rFonts w:ascii="Courier New" w:hAnsi="Courier New" w:cs="Courier New"/>
          <w:b/>
          <w:sz w:val="36"/>
          <w:szCs w:val="36"/>
          <w:u w:val="single"/>
        </w:rPr>
      </w:pPr>
    </w:p>
    <w:p w:rsidR="00473A28" w:rsidRPr="00473A28" w:rsidRDefault="00473A28" w:rsidP="00473A28">
      <w:pPr>
        <w:rPr>
          <w:rFonts w:ascii="Courier New" w:hAnsi="Courier New" w:cs="Courier New"/>
          <w:b/>
          <w:sz w:val="24"/>
          <w:szCs w:val="24"/>
        </w:rPr>
      </w:pPr>
      <w:r w:rsidRPr="00473A28">
        <w:rPr>
          <w:rFonts w:ascii="Courier New" w:hAnsi="Courier New" w:cs="Courier New"/>
          <w:b/>
          <w:sz w:val="24"/>
          <w:szCs w:val="24"/>
        </w:rPr>
        <w:t>Following is the snapshot of the structured data on which the Regression will be performed.</w:t>
      </w:r>
    </w:p>
    <w:p w:rsidR="00473A28" w:rsidRDefault="00473A28" w:rsidP="00473A28">
      <w:pPr>
        <w:rPr>
          <w:rFonts w:ascii="Courier New" w:hAnsi="Courier New" w:cs="Courier New"/>
          <w:b/>
          <w:sz w:val="36"/>
          <w:szCs w:val="36"/>
          <w:u w:val="single"/>
        </w:rPr>
      </w:pPr>
      <w:r w:rsidRPr="00473A28">
        <w:rPr>
          <w:rFonts w:ascii="Courier New" w:hAnsi="Courier New" w:cs="Courier New"/>
          <w:b/>
          <w:noProof/>
          <w:sz w:val="36"/>
          <w:szCs w:val="36"/>
          <w:u w:val="single"/>
        </w:rPr>
        <w:lastRenderedPageBreak/>
        <w:drawing>
          <wp:inline distT="0" distB="0" distL="0" distR="0" wp14:anchorId="55B90EBE" wp14:editId="377772C1">
            <wp:extent cx="5943600" cy="3188970"/>
            <wp:effectExtent l="0" t="0" r="0" b="0"/>
            <wp:docPr id="301" name="Shape 301"/>
            <wp:cNvGraphicFramePr/>
            <a:graphic xmlns:a="http://schemas.openxmlformats.org/drawingml/2006/main">
              <a:graphicData uri="http://schemas.openxmlformats.org/drawingml/2006/picture">
                <pic:pic xmlns:pic="http://schemas.openxmlformats.org/drawingml/2006/picture">
                  <pic:nvPicPr>
                    <pic:cNvPr id="301" name="Shape 301"/>
                    <pic:cNvPicPr preferRelativeResize="0"/>
                  </pic:nvPicPr>
                  <pic:blipFill>
                    <a:blip r:embed="rId8">
                      <a:alphaModFix/>
                    </a:blip>
                    <a:stretch>
                      <a:fillRect/>
                    </a:stretch>
                  </pic:blipFill>
                  <pic:spPr>
                    <a:xfrm>
                      <a:off x="0" y="0"/>
                      <a:ext cx="5943600" cy="3188970"/>
                    </a:xfrm>
                    <a:prstGeom prst="rect">
                      <a:avLst/>
                    </a:prstGeom>
                    <a:noFill/>
                    <a:ln>
                      <a:noFill/>
                    </a:ln>
                  </pic:spPr>
                </pic:pic>
              </a:graphicData>
            </a:graphic>
          </wp:inline>
        </w:drawing>
      </w:r>
    </w:p>
    <w:p w:rsidR="00365950" w:rsidRDefault="00365950" w:rsidP="00473A28">
      <w:pPr>
        <w:rPr>
          <w:rFonts w:ascii="Courier New" w:hAnsi="Courier New" w:cs="Courier New"/>
          <w:b/>
          <w:sz w:val="36"/>
          <w:szCs w:val="36"/>
          <w:u w:val="single"/>
        </w:rPr>
      </w:pPr>
    </w:p>
    <w:p w:rsidR="00FB0B5A" w:rsidRDefault="00FB0B5A" w:rsidP="00473A28">
      <w:pPr>
        <w:rPr>
          <w:rFonts w:ascii="Courier New" w:hAnsi="Courier New" w:cs="Courier New"/>
          <w:b/>
          <w:sz w:val="36"/>
          <w:szCs w:val="36"/>
          <w:u w:val="single"/>
        </w:rPr>
      </w:pPr>
    </w:p>
    <w:p w:rsidR="00FB0B5A" w:rsidRDefault="00FB0B5A" w:rsidP="00473A28">
      <w:pPr>
        <w:rPr>
          <w:rFonts w:ascii="Courier New" w:hAnsi="Courier New" w:cs="Courier New"/>
          <w:b/>
          <w:sz w:val="36"/>
          <w:szCs w:val="36"/>
          <w:u w:val="single"/>
        </w:rPr>
      </w:pPr>
    </w:p>
    <w:p w:rsidR="00FB0B5A" w:rsidRDefault="00FB0B5A" w:rsidP="00473A28">
      <w:pPr>
        <w:rPr>
          <w:rFonts w:ascii="Courier New" w:hAnsi="Courier New" w:cs="Courier New"/>
          <w:b/>
          <w:sz w:val="36"/>
          <w:szCs w:val="36"/>
          <w:u w:val="single"/>
        </w:rPr>
      </w:pPr>
    </w:p>
    <w:p w:rsidR="00FB0B5A" w:rsidRDefault="00FB0B5A" w:rsidP="00473A28">
      <w:pPr>
        <w:rPr>
          <w:rFonts w:ascii="Courier New" w:hAnsi="Courier New" w:cs="Courier New"/>
          <w:b/>
          <w:sz w:val="36"/>
          <w:szCs w:val="36"/>
          <w:u w:val="single"/>
        </w:rPr>
      </w:pPr>
    </w:p>
    <w:p w:rsidR="00FB0B5A" w:rsidRDefault="00FB0B5A" w:rsidP="00473A28">
      <w:pPr>
        <w:rPr>
          <w:rFonts w:ascii="Courier New" w:hAnsi="Courier New" w:cs="Courier New"/>
          <w:b/>
          <w:sz w:val="36"/>
          <w:szCs w:val="36"/>
          <w:u w:val="single"/>
        </w:rPr>
      </w:pPr>
    </w:p>
    <w:p w:rsidR="00FB0B5A" w:rsidRDefault="00FB0B5A" w:rsidP="00473A28">
      <w:pPr>
        <w:rPr>
          <w:rFonts w:ascii="Courier New" w:hAnsi="Courier New" w:cs="Courier New"/>
          <w:b/>
          <w:sz w:val="36"/>
          <w:szCs w:val="36"/>
          <w:u w:val="single"/>
        </w:rPr>
      </w:pPr>
    </w:p>
    <w:p w:rsidR="00FB0B5A" w:rsidRDefault="00FB0B5A" w:rsidP="00473A28">
      <w:pPr>
        <w:rPr>
          <w:rFonts w:ascii="Courier New" w:hAnsi="Courier New" w:cs="Courier New"/>
          <w:b/>
          <w:sz w:val="36"/>
          <w:szCs w:val="36"/>
          <w:u w:val="single"/>
        </w:rPr>
      </w:pPr>
    </w:p>
    <w:p w:rsidR="00FB0B5A" w:rsidRDefault="00FB0B5A" w:rsidP="00473A28">
      <w:pPr>
        <w:rPr>
          <w:rFonts w:ascii="Courier New" w:hAnsi="Courier New" w:cs="Courier New"/>
          <w:b/>
          <w:sz w:val="36"/>
          <w:szCs w:val="36"/>
          <w:u w:val="single"/>
        </w:rPr>
      </w:pPr>
    </w:p>
    <w:p w:rsidR="00365950" w:rsidRPr="00A07ED0" w:rsidRDefault="00365950" w:rsidP="00473A28">
      <w:pPr>
        <w:rPr>
          <w:rFonts w:cs="Courier New"/>
          <w:b/>
          <w:sz w:val="24"/>
          <w:szCs w:val="24"/>
        </w:rPr>
      </w:pPr>
      <w:r w:rsidRPr="00A07ED0">
        <w:rPr>
          <w:rFonts w:cs="Courier New"/>
          <w:b/>
          <w:sz w:val="24"/>
          <w:szCs w:val="24"/>
        </w:rPr>
        <w:t>Following is the description of the variables used for the Regression we have 6 independent variables and one dependent variable.</w:t>
      </w:r>
    </w:p>
    <w:tbl>
      <w:tblPr>
        <w:tblW w:w="10211" w:type="dxa"/>
        <w:tblInd w:w="93" w:type="dxa"/>
        <w:tblLook w:val="04A0" w:firstRow="1" w:lastRow="0" w:firstColumn="1" w:lastColumn="0" w:noHBand="0" w:noVBand="1"/>
      </w:tblPr>
      <w:tblGrid>
        <w:gridCol w:w="841"/>
        <w:gridCol w:w="4990"/>
        <w:gridCol w:w="4380"/>
      </w:tblGrid>
      <w:tr w:rsidR="00FB0B5A" w:rsidRPr="00FB0B5A" w:rsidTr="00825E00">
        <w:trPr>
          <w:trHeight w:val="353"/>
        </w:trPr>
        <w:tc>
          <w:tcPr>
            <w:tcW w:w="841" w:type="dxa"/>
            <w:tcBorders>
              <w:top w:val="single" w:sz="8" w:space="0" w:color="FFFFFF"/>
              <w:left w:val="single" w:sz="8" w:space="0" w:color="FFFFFF"/>
              <w:bottom w:val="single" w:sz="12" w:space="0" w:color="FFFFFF"/>
              <w:right w:val="single" w:sz="8" w:space="0" w:color="FFFFFF"/>
            </w:tcBorders>
            <w:shd w:val="clear" w:color="000000" w:fill="4F81BD"/>
            <w:vAlign w:val="center"/>
            <w:hideMark/>
          </w:tcPr>
          <w:p w:rsidR="00FB0B5A" w:rsidRPr="00FB0B5A" w:rsidRDefault="00FB0B5A" w:rsidP="00FB0B5A">
            <w:pPr>
              <w:spacing w:after="0" w:line="240" w:lineRule="auto"/>
              <w:rPr>
                <w:rFonts w:ascii="Times New Roman" w:eastAsia="Times New Roman" w:hAnsi="Times New Roman" w:cs="Times New Roman"/>
                <w:b/>
                <w:bCs/>
                <w:color w:val="FFFFFF"/>
                <w:sz w:val="24"/>
                <w:szCs w:val="24"/>
              </w:rPr>
            </w:pPr>
            <w:r w:rsidRPr="00FB0B5A">
              <w:rPr>
                <w:rFonts w:ascii="Times New Roman" w:eastAsia="Times New Roman" w:hAnsi="Times New Roman" w:cs="Times New Roman"/>
                <w:b/>
                <w:bCs/>
                <w:color w:val="FFFFFF"/>
                <w:sz w:val="24"/>
                <w:szCs w:val="24"/>
              </w:rPr>
              <w:t>No</w:t>
            </w:r>
          </w:p>
        </w:tc>
        <w:tc>
          <w:tcPr>
            <w:tcW w:w="4990" w:type="dxa"/>
            <w:tcBorders>
              <w:top w:val="single" w:sz="8" w:space="0" w:color="FFFFFF"/>
              <w:left w:val="nil"/>
              <w:bottom w:val="single" w:sz="12" w:space="0" w:color="FFFFFF"/>
              <w:right w:val="single" w:sz="8" w:space="0" w:color="FFFFFF"/>
            </w:tcBorders>
            <w:shd w:val="clear" w:color="000000" w:fill="4F81BD"/>
            <w:vAlign w:val="center"/>
            <w:hideMark/>
          </w:tcPr>
          <w:p w:rsidR="00FB0B5A" w:rsidRPr="00FB0B5A" w:rsidRDefault="00FB0B5A" w:rsidP="00FB0B5A">
            <w:pPr>
              <w:spacing w:after="0" w:line="240" w:lineRule="auto"/>
              <w:rPr>
                <w:rFonts w:ascii="Times New Roman" w:eastAsia="Times New Roman" w:hAnsi="Times New Roman" w:cs="Times New Roman"/>
                <w:b/>
                <w:bCs/>
                <w:color w:val="FFFFFF"/>
                <w:sz w:val="24"/>
                <w:szCs w:val="24"/>
              </w:rPr>
            </w:pPr>
            <w:r w:rsidRPr="00FB0B5A">
              <w:rPr>
                <w:rFonts w:ascii="Times New Roman" w:eastAsia="Times New Roman" w:hAnsi="Times New Roman" w:cs="Times New Roman"/>
                <w:b/>
                <w:bCs/>
                <w:color w:val="FFFFFF"/>
                <w:sz w:val="24"/>
                <w:szCs w:val="24"/>
              </w:rPr>
              <w:t>Parameter Name</w:t>
            </w:r>
          </w:p>
        </w:tc>
        <w:tc>
          <w:tcPr>
            <w:tcW w:w="4380" w:type="dxa"/>
            <w:tcBorders>
              <w:top w:val="single" w:sz="8" w:space="0" w:color="FFFFFF"/>
              <w:left w:val="nil"/>
              <w:bottom w:val="single" w:sz="12" w:space="0" w:color="FFFFFF"/>
              <w:right w:val="single" w:sz="8" w:space="0" w:color="FFFFFF"/>
            </w:tcBorders>
            <w:shd w:val="clear" w:color="000000" w:fill="4F81BD"/>
            <w:vAlign w:val="center"/>
            <w:hideMark/>
          </w:tcPr>
          <w:p w:rsidR="00FB0B5A" w:rsidRPr="00FB0B5A" w:rsidRDefault="00FB0B5A" w:rsidP="00FB0B5A">
            <w:pPr>
              <w:spacing w:after="0" w:line="240" w:lineRule="auto"/>
              <w:rPr>
                <w:rFonts w:ascii="Times New Roman" w:eastAsia="Times New Roman" w:hAnsi="Times New Roman" w:cs="Times New Roman"/>
                <w:b/>
                <w:bCs/>
                <w:color w:val="FFFFFF"/>
                <w:sz w:val="24"/>
                <w:szCs w:val="24"/>
              </w:rPr>
            </w:pPr>
            <w:r w:rsidRPr="00FB0B5A">
              <w:rPr>
                <w:rFonts w:ascii="Times New Roman" w:eastAsia="Times New Roman" w:hAnsi="Times New Roman" w:cs="Times New Roman"/>
                <w:b/>
                <w:bCs/>
                <w:color w:val="FFFFFF"/>
                <w:sz w:val="24"/>
                <w:szCs w:val="24"/>
              </w:rPr>
              <w:t>Meaning</w:t>
            </w:r>
          </w:p>
        </w:tc>
      </w:tr>
      <w:tr w:rsidR="00FB0B5A" w:rsidRPr="00FB0B5A" w:rsidTr="00825E00">
        <w:trPr>
          <w:trHeight w:val="1382"/>
        </w:trPr>
        <w:tc>
          <w:tcPr>
            <w:tcW w:w="841" w:type="dxa"/>
            <w:tcBorders>
              <w:top w:val="nil"/>
              <w:left w:val="single" w:sz="8" w:space="0" w:color="FFFFFF"/>
              <w:bottom w:val="single" w:sz="8" w:space="0" w:color="FFFFFF"/>
              <w:right w:val="single" w:sz="8" w:space="0" w:color="FFFFFF"/>
            </w:tcBorders>
            <w:shd w:val="clear" w:color="000000" w:fill="4F81BD"/>
            <w:vAlign w:val="center"/>
            <w:hideMark/>
          </w:tcPr>
          <w:p w:rsidR="00FB0B5A" w:rsidRPr="00FB0B5A" w:rsidRDefault="00FB0B5A" w:rsidP="00FB0B5A">
            <w:pPr>
              <w:spacing w:after="0" w:line="240" w:lineRule="auto"/>
              <w:rPr>
                <w:rFonts w:ascii="Times New Roman" w:eastAsia="Times New Roman" w:hAnsi="Times New Roman" w:cs="Times New Roman"/>
                <w:b/>
                <w:bCs/>
                <w:color w:val="FFFFFF"/>
                <w:sz w:val="24"/>
                <w:szCs w:val="24"/>
              </w:rPr>
            </w:pPr>
            <w:r w:rsidRPr="00FB0B5A">
              <w:rPr>
                <w:rFonts w:ascii="Times New Roman" w:eastAsia="Times New Roman" w:hAnsi="Times New Roman" w:cs="Times New Roman"/>
                <w:b/>
                <w:bCs/>
                <w:color w:val="FFFFFF"/>
                <w:sz w:val="24"/>
                <w:szCs w:val="24"/>
              </w:rPr>
              <w:lastRenderedPageBreak/>
              <w:t>1</w:t>
            </w:r>
          </w:p>
        </w:tc>
        <w:tc>
          <w:tcPr>
            <w:tcW w:w="4990" w:type="dxa"/>
            <w:tcBorders>
              <w:top w:val="nil"/>
              <w:left w:val="nil"/>
              <w:bottom w:val="single" w:sz="8" w:space="0" w:color="FFFFFF"/>
              <w:right w:val="single" w:sz="8" w:space="0" w:color="FFFFFF"/>
            </w:tcBorders>
            <w:shd w:val="clear" w:color="000000" w:fill="F2DADA"/>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Facebook Likes (Y)</w:t>
            </w:r>
          </w:p>
        </w:tc>
        <w:tc>
          <w:tcPr>
            <w:tcW w:w="4380" w:type="dxa"/>
            <w:tcBorders>
              <w:top w:val="nil"/>
              <w:left w:val="nil"/>
              <w:bottom w:val="single" w:sz="8" w:space="0" w:color="FFFFFF"/>
              <w:right w:val="single" w:sz="8" w:space="0" w:color="FFFFFF"/>
            </w:tcBorders>
            <w:shd w:val="clear" w:color="000000" w:fill="F2DADA"/>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Count of the number of followers liking the Celebrity page on Facebook.</w:t>
            </w:r>
          </w:p>
        </w:tc>
      </w:tr>
      <w:tr w:rsidR="00FB0B5A" w:rsidRPr="00FB0B5A" w:rsidTr="00825E00">
        <w:trPr>
          <w:trHeight w:val="353"/>
        </w:trPr>
        <w:tc>
          <w:tcPr>
            <w:tcW w:w="841" w:type="dxa"/>
            <w:tcBorders>
              <w:top w:val="nil"/>
              <w:left w:val="single" w:sz="8" w:space="0" w:color="FFFFFF"/>
              <w:bottom w:val="single" w:sz="8" w:space="0" w:color="FFFFFF"/>
              <w:right w:val="single" w:sz="8" w:space="0" w:color="FFFFFF"/>
            </w:tcBorders>
            <w:shd w:val="clear" w:color="000000" w:fill="4F81BD"/>
            <w:vAlign w:val="center"/>
            <w:hideMark/>
          </w:tcPr>
          <w:p w:rsidR="00FB0B5A" w:rsidRPr="00FB0B5A" w:rsidRDefault="00FB0B5A" w:rsidP="00FB0B5A">
            <w:pPr>
              <w:spacing w:after="0" w:line="240" w:lineRule="auto"/>
              <w:rPr>
                <w:rFonts w:ascii="Times New Roman" w:eastAsia="Times New Roman" w:hAnsi="Times New Roman" w:cs="Times New Roman"/>
                <w:b/>
                <w:bCs/>
                <w:color w:val="FFFFFF"/>
                <w:sz w:val="24"/>
                <w:szCs w:val="24"/>
              </w:rPr>
            </w:pPr>
            <w:r w:rsidRPr="00FB0B5A">
              <w:rPr>
                <w:rFonts w:ascii="Times New Roman" w:eastAsia="Times New Roman" w:hAnsi="Times New Roman" w:cs="Times New Roman"/>
                <w:b/>
                <w:bCs/>
                <w:color w:val="FFFFFF"/>
                <w:sz w:val="24"/>
                <w:szCs w:val="24"/>
              </w:rPr>
              <w:t>2</w:t>
            </w:r>
          </w:p>
        </w:tc>
        <w:tc>
          <w:tcPr>
            <w:tcW w:w="4990" w:type="dxa"/>
            <w:tcBorders>
              <w:top w:val="nil"/>
              <w:left w:val="nil"/>
              <w:bottom w:val="single" w:sz="8" w:space="0" w:color="FFFFFF"/>
              <w:right w:val="single" w:sz="8" w:space="0" w:color="FFFFFF"/>
            </w:tcBorders>
            <w:shd w:val="clear" w:color="000000" w:fill="EFF3F9"/>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Age(X1)</w:t>
            </w:r>
          </w:p>
        </w:tc>
        <w:tc>
          <w:tcPr>
            <w:tcW w:w="4380" w:type="dxa"/>
            <w:tcBorders>
              <w:top w:val="nil"/>
              <w:left w:val="nil"/>
              <w:bottom w:val="single" w:sz="8" w:space="0" w:color="FFFFFF"/>
              <w:right w:val="single" w:sz="8" w:space="0" w:color="FFFFFF"/>
            </w:tcBorders>
            <w:shd w:val="clear" w:color="000000" w:fill="EFF3F9"/>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Age of the Celebrity</w:t>
            </w:r>
          </w:p>
        </w:tc>
      </w:tr>
      <w:tr w:rsidR="00FB0B5A" w:rsidRPr="00FB0B5A" w:rsidTr="00825E00">
        <w:trPr>
          <w:trHeight w:val="691"/>
        </w:trPr>
        <w:tc>
          <w:tcPr>
            <w:tcW w:w="841" w:type="dxa"/>
            <w:tcBorders>
              <w:top w:val="nil"/>
              <w:left w:val="single" w:sz="8" w:space="0" w:color="FFFFFF"/>
              <w:bottom w:val="single" w:sz="8" w:space="0" w:color="FFFFFF"/>
              <w:right w:val="single" w:sz="8" w:space="0" w:color="FFFFFF"/>
            </w:tcBorders>
            <w:shd w:val="clear" w:color="000000" w:fill="4F81BD"/>
            <w:vAlign w:val="center"/>
            <w:hideMark/>
          </w:tcPr>
          <w:p w:rsidR="00FB0B5A" w:rsidRPr="00FB0B5A" w:rsidRDefault="00FB0B5A" w:rsidP="00FB0B5A">
            <w:pPr>
              <w:spacing w:after="0" w:line="240" w:lineRule="auto"/>
              <w:rPr>
                <w:rFonts w:ascii="Times New Roman" w:eastAsia="Times New Roman" w:hAnsi="Times New Roman" w:cs="Times New Roman"/>
                <w:b/>
                <w:bCs/>
                <w:color w:val="FFFFFF"/>
                <w:sz w:val="24"/>
                <w:szCs w:val="24"/>
              </w:rPr>
            </w:pPr>
            <w:r w:rsidRPr="00FB0B5A">
              <w:rPr>
                <w:rFonts w:ascii="Times New Roman" w:eastAsia="Times New Roman" w:hAnsi="Times New Roman" w:cs="Times New Roman"/>
                <w:b/>
                <w:bCs/>
                <w:color w:val="FFFFFF"/>
                <w:sz w:val="24"/>
                <w:szCs w:val="24"/>
              </w:rPr>
              <w:t>3</w:t>
            </w:r>
          </w:p>
        </w:tc>
        <w:tc>
          <w:tcPr>
            <w:tcW w:w="4990" w:type="dxa"/>
            <w:tcBorders>
              <w:top w:val="nil"/>
              <w:left w:val="nil"/>
              <w:bottom w:val="single" w:sz="8" w:space="0" w:color="FFFFFF"/>
              <w:right w:val="single" w:sz="8" w:space="0" w:color="FFFFFF"/>
            </w:tcBorders>
            <w:shd w:val="clear" w:color="000000" w:fill="DBE5F1"/>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Number of followers(X2)</w:t>
            </w:r>
          </w:p>
        </w:tc>
        <w:tc>
          <w:tcPr>
            <w:tcW w:w="4380" w:type="dxa"/>
            <w:tcBorders>
              <w:top w:val="nil"/>
              <w:left w:val="nil"/>
              <w:bottom w:val="single" w:sz="8" w:space="0" w:color="FFFFFF"/>
              <w:right w:val="single" w:sz="8" w:space="0" w:color="FFFFFF"/>
            </w:tcBorders>
            <w:shd w:val="clear" w:color="000000" w:fill="DBE5F1"/>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Number of followers for the Celebrity on Twitter</w:t>
            </w:r>
          </w:p>
        </w:tc>
      </w:tr>
      <w:tr w:rsidR="00FB0B5A" w:rsidRPr="00FB0B5A" w:rsidTr="00825E00">
        <w:trPr>
          <w:trHeight w:val="1029"/>
        </w:trPr>
        <w:tc>
          <w:tcPr>
            <w:tcW w:w="841" w:type="dxa"/>
            <w:tcBorders>
              <w:top w:val="nil"/>
              <w:left w:val="single" w:sz="8" w:space="0" w:color="FFFFFF"/>
              <w:bottom w:val="single" w:sz="8" w:space="0" w:color="FFFFFF"/>
              <w:right w:val="single" w:sz="8" w:space="0" w:color="FFFFFF"/>
            </w:tcBorders>
            <w:shd w:val="clear" w:color="000000" w:fill="4F81BD"/>
            <w:vAlign w:val="center"/>
            <w:hideMark/>
          </w:tcPr>
          <w:p w:rsidR="00FB0B5A" w:rsidRPr="00FB0B5A" w:rsidRDefault="00FB0B5A" w:rsidP="00FB0B5A">
            <w:pPr>
              <w:spacing w:after="0" w:line="240" w:lineRule="auto"/>
              <w:rPr>
                <w:rFonts w:ascii="Times New Roman" w:eastAsia="Times New Roman" w:hAnsi="Times New Roman" w:cs="Times New Roman"/>
                <w:b/>
                <w:bCs/>
                <w:color w:val="FFFFFF"/>
                <w:sz w:val="24"/>
                <w:szCs w:val="24"/>
              </w:rPr>
            </w:pPr>
            <w:r w:rsidRPr="00FB0B5A">
              <w:rPr>
                <w:rFonts w:ascii="Times New Roman" w:eastAsia="Times New Roman" w:hAnsi="Times New Roman" w:cs="Times New Roman"/>
                <w:b/>
                <w:bCs/>
                <w:color w:val="FFFFFF"/>
                <w:sz w:val="24"/>
                <w:szCs w:val="24"/>
              </w:rPr>
              <w:t>4</w:t>
            </w:r>
          </w:p>
        </w:tc>
        <w:tc>
          <w:tcPr>
            <w:tcW w:w="4990" w:type="dxa"/>
            <w:tcBorders>
              <w:top w:val="nil"/>
              <w:left w:val="nil"/>
              <w:bottom w:val="single" w:sz="8" w:space="0" w:color="FFFFFF"/>
              <w:right w:val="single" w:sz="8" w:space="0" w:color="FFFFFF"/>
            </w:tcBorders>
            <w:shd w:val="clear" w:color="000000" w:fill="EFF3F9"/>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Number of listed(X3)</w:t>
            </w:r>
          </w:p>
        </w:tc>
        <w:tc>
          <w:tcPr>
            <w:tcW w:w="4380" w:type="dxa"/>
            <w:tcBorders>
              <w:top w:val="nil"/>
              <w:left w:val="nil"/>
              <w:bottom w:val="single" w:sz="8" w:space="0" w:color="FFFFFF"/>
              <w:right w:val="single" w:sz="8" w:space="0" w:color="FFFFFF"/>
            </w:tcBorders>
            <w:shd w:val="clear" w:color="000000" w:fill="EFF3F9"/>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Number of time the Celebrity is tagged by other users on Twitter</w:t>
            </w:r>
          </w:p>
        </w:tc>
      </w:tr>
      <w:tr w:rsidR="00FB0B5A" w:rsidRPr="00FB0B5A" w:rsidTr="00825E00">
        <w:trPr>
          <w:trHeight w:val="1366"/>
        </w:trPr>
        <w:tc>
          <w:tcPr>
            <w:tcW w:w="841" w:type="dxa"/>
            <w:tcBorders>
              <w:top w:val="nil"/>
              <w:left w:val="single" w:sz="8" w:space="0" w:color="FFFFFF"/>
              <w:bottom w:val="single" w:sz="8" w:space="0" w:color="FFFFFF"/>
              <w:right w:val="single" w:sz="8" w:space="0" w:color="FFFFFF"/>
            </w:tcBorders>
            <w:shd w:val="clear" w:color="000000" w:fill="4F81BD"/>
            <w:vAlign w:val="center"/>
            <w:hideMark/>
          </w:tcPr>
          <w:p w:rsidR="00FB0B5A" w:rsidRPr="00FB0B5A" w:rsidRDefault="00FB0B5A" w:rsidP="00FB0B5A">
            <w:pPr>
              <w:spacing w:after="0" w:line="240" w:lineRule="auto"/>
              <w:rPr>
                <w:rFonts w:ascii="Times New Roman" w:eastAsia="Times New Roman" w:hAnsi="Times New Roman" w:cs="Times New Roman"/>
                <w:b/>
                <w:bCs/>
                <w:color w:val="FFFFFF"/>
                <w:sz w:val="24"/>
                <w:szCs w:val="24"/>
              </w:rPr>
            </w:pPr>
            <w:r w:rsidRPr="00FB0B5A">
              <w:rPr>
                <w:rFonts w:ascii="Times New Roman" w:eastAsia="Times New Roman" w:hAnsi="Times New Roman" w:cs="Times New Roman"/>
                <w:b/>
                <w:bCs/>
                <w:color w:val="FFFFFF"/>
                <w:sz w:val="24"/>
                <w:szCs w:val="24"/>
              </w:rPr>
              <w:t>5</w:t>
            </w:r>
          </w:p>
        </w:tc>
        <w:tc>
          <w:tcPr>
            <w:tcW w:w="4990" w:type="dxa"/>
            <w:tcBorders>
              <w:top w:val="nil"/>
              <w:left w:val="nil"/>
              <w:bottom w:val="single" w:sz="8" w:space="0" w:color="FFFFFF"/>
              <w:right w:val="single" w:sz="8" w:space="0" w:color="FFFFFF"/>
            </w:tcBorders>
            <w:shd w:val="clear" w:color="000000" w:fill="DBE5F1"/>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Total Retweets(X4)</w:t>
            </w:r>
          </w:p>
        </w:tc>
        <w:tc>
          <w:tcPr>
            <w:tcW w:w="4380" w:type="dxa"/>
            <w:tcBorders>
              <w:top w:val="nil"/>
              <w:left w:val="nil"/>
              <w:bottom w:val="single" w:sz="8" w:space="0" w:color="FFFFFF"/>
              <w:right w:val="single" w:sz="8" w:space="0" w:color="FFFFFF"/>
            </w:tcBorders>
            <w:shd w:val="clear" w:color="000000" w:fill="DBE5F1"/>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Number of time the Celebrity Tweet is retweeted by other users on Twitter</w:t>
            </w:r>
          </w:p>
        </w:tc>
      </w:tr>
      <w:tr w:rsidR="00FB0B5A" w:rsidRPr="00FB0B5A" w:rsidTr="00825E00">
        <w:trPr>
          <w:trHeight w:val="691"/>
        </w:trPr>
        <w:tc>
          <w:tcPr>
            <w:tcW w:w="841" w:type="dxa"/>
            <w:tcBorders>
              <w:top w:val="nil"/>
              <w:left w:val="single" w:sz="8" w:space="0" w:color="FFFFFF"/>
              <w:bottom w:val="single" w:sz="8" w:space="0" w:color="FFFFFF"/>
              <w:right w:val="single" w:sz="8" w:space="0" w:color="FFFFFF"/>
            </w:tcBorders>
            <w:shd w:val="clear" w:color="000000" w:fill="4F81BD"/>
            <w:vAlign w:val="center"/>
            <w:hideMark/>
          </w:tcPr>
          <w:p w:rsidR="00FB0B5A" w:rsidRPr="00FB0B5A" w:rsidRDefault="00FB0B5A" w:rsidP="00FB0B5A">
            <w:pPr>
              <w:spacing w:after="0" w:line="240" w:lineRule="auto"/>
              <w:rPr>
                <w:rFonts w:ascii="Times New Roman" w:eastAsia="Times New Roman" w:hAnsi="Times New Roman" w:cs="Times New Roman"/>
                <w:b/>
                <w:bCs/>
                <w:color w:val="FFFFFF"/>
                <w:sz w:val="24"/>
                <w:szCs w:val="24"/>
              </w:rPr>
            </w:pPr>
            <w:r w:rsidRPr="00FB0B5A">
              <w:rPr>
                <w:rFonts w:ascii="Times New Roman" w:eastAsia="Times New Roman" w:hAnsi="Times New Roman" w:cs="Times New Roman"/>
                <w:b/>
                <w:bCs/>
                <w:color w:val="FFFFFF"/>
                <w:sz w:val="24"/>
                <w:szCs w:val="24"/>
              </w:rPr>
              <w:t>6</w:t>
            </w:r>
          </w:p>
        </w:tc>
        <w:tc>
          <w:tcPr>
            <w:tcW w:w="4990" w:type="dxa"/>
            <w:tcBorders>
              <w:top w:val="nil"/>
              <w:left w:val="nil"/>
              <w:bottom w:val="single" w:sz="8" w:space="0" w:color="FFFFFF"/>
              <w:right w:val="single" w:sz="8" w:space="0" w:color="FFFFFF"/>
            </w:tcBorders>
            <w:shd w:val="clear" w:color="000000" w:fill="EFF3F9"/>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Total Favorites(X5)</w:t>
            </w:r>
          </w:p>
        </w:tc>
        <w:tc>
          <w:tcPr>
            <w:tcW w:w="4380" w:type="dxa"/>
            <w:tcBorders>
              <w:top w:val="nil"/>
              <w:left w:val="nil"/>
              <w:bottom w:val="single" w:sz="8" w:space="0" w:color="FFFFFF"/>
              <w:right w:val="single" w:sz="8" w:space="0" w:color="FFFFFF"/>
            </w:tcBorders>
            <w:shd w:val="clear" w:color="000000" w:fill="EFF3F9"/>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Number of likes each Celebrity Tweet receives</w:t>
            </w:r>
          </w:p>
        </w:tc>
      </w:tr>
      <w:tr w:rsidR="00FB0B5A" w:rsidRPr="00FB0B5A" w:rsidTr="00825E00">
        <w:trPr>
          <w:trHeight w:val="691"/>
        </w:trPr>
        <w:tc>
          <w:tcPr>
            <w:tcW w:w="841" w:type="dxa"/>
            <w:tcBorders>
              <w:top w:val="nil"/>
              <w:left w:val="single" w:sz="8" w:space="0" w:color="FFFFFF"/>
              <w:bottom w:val="single" w:sz="8" w:space="0" w:color="FFFFFF"/>
              <w:right w:val="single" w:sz="8" w:space="0" w:color="FFFFFF"/>
            </w:tcBorders>
            <w:shd w:val="clear" w:color="000000" w:fill="4F81BD"/>
            <w:vAlign w:val="center"/>
            <w:hideMark/>
          </w:tcPr>
          <w:p w:rsidR="00FB0B5A" w:rsidRPr="00FB0B5A" w:rsidRDefault="00FB0B5A" w:rsidP="00FB0B5A">
            <w:pPr>
              <w:spacing w:after="0" w:line="240" w:lineRule="auto"/>
              <w:rPr>
                <w:rFonts w:ascii="Times New Roman" w:eastAsia="Times New Roman" w:hAnsi="Times New Roman" w:cs="Times New Roman"/>
                <w:b/>
                <w:bCs/>
                <w:color w:val="FFFFFF"/>
                <w:sz w:val="24"/>
                <w:szCs w:val="24"/>
              </w:rPr>
            </w:pPr>
            <w:r w:rsidRPr="00FB0B5A">
              <w:rPr>
                <w:rFonts w:ascii="Times New Roman" w:eastAsia="Times New Roman" w:hAnsi="Times New Roman" w:cs="Times New Roman"/>
                <w:b/>
                <w:bCs/>
                <w:color w:val="FFFFFF"/>
                <w:sz w:val="24"/>
                <w:szCs w:val="24"/>
              </w:rPr>
              <w:t>7</w:t>
            </w:r>
          </w:p>
        </w:tc>
        <w:tc>
          <w:tcPr>
            <w:tcW w:w="4990" w:type="dxa"/>
            <w:tcBorders>
              <w:top w:val="nil"/>
              <w:left w:val="nil"/>
              <w:bottom w:val="single" w:sz="8" w:space="0" w:color="FFFFFF"/>
              <w:right w:val="single" w:sz="8" w:space="0" w:color="FFFFFF"/>
            </w:tcBorders>
            <w:shd w:val="clear" w:color="000000" w:fill="DBE5F1"/>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Country(X6)</w:t>
            </w:r>
          </w:p>
        </w:tc>
        <w:tc>
          <w:tcPr>
            <w:tcW w:w="4380" w:type="dxa"/>
            <w:tcBorders>
              <w:top w:val="nil"/>
              <w:left w:val="nil"/>
              <w:bottom w:val="single" w:sz="8" w:space="0" w:color="FFFFFF"/>
              <w:right w:val="single" w:sz="8" w:space="0" w:color="FFFFFF"/>
            </w:tcBorders>
            <w:shd w:val="clear" w:color="000000" w:fill="DBE5F1"/>
            <w:vAlign w:val="center"/>
            <w:hideMark/>
          </w:tcPr>
          <w:p w:rsidR="00FB0B5A" w:rsidRPr="00FB0B5A" w:rsidRDefault="00FB0B5A" w:rsidP="00FB0B5A">
            <w:pPr>
              <w:spacing w:after="0" w:line="240" w:lineRule="auto"/>
              <w:rPr>
                <w:rFonts w:ascii="Times New Roman" w:eastAsia="Times New Roman" w:hAnsi="Times New Roman" w:cs="Times New Roman"/>
                <w:b/>
                <w:bCs/>
                <w:color w:val="000000"/>
                <w:sz w:val="24"/>
                <w:szCs w:val="24"/>
              </w:rPr>
            </w:pPr>
            <w:r w:rsidRPr="00FB0B5A">
              <w:rPr>
                <w:rFonts w:ascii="Times New Roman" w:eastAsia="Times New Roman" w:hAnsi="Times New Roman" w:cs="Times New Roman"/>
                <w:b/>
                <w:bCs/>
                <w:color w:val="000000"/>
                <w:sz w:val="24"/>
                <w:szCs w:val="24"/>
              </w:rPr>
              <w:t>US or India – Only Categorical Variable</w:t>
            </w:r>
          </w:p>
        </w:tc>
      </w:tr>
    </w:tbl>
    <w:p w:rsidR="00FB0B5A" w:rsidRPr="00365950" w:rsidRDefault="00FB0B5A" w:rsidP="00473A28">
      <w:pPr>
        <w:rPr>
          <w:rFonts w:ascii="Courier New" w:hAnsi="Courier New" w:cs="Courier New"/>
          <w:b/>
          <w:sz w:val="24"/>
          <w:szCs w:val="24"/>
        </w:rPr>
      </w:pPr>
    </w:p>
    <w:p w:rsidR="00365950" w:rsidRDefault="00365950" w:rsidP="00473A28">
      <w:pPr>
        <w:rPr>
          <w:rFonts w:ascii="Courier New" w:hAnsi="Courier New" w:cs="Courier New"/>
          <w:b/>
          <w:sz w:val="36"/>
          <w:szCs w:val="36"/>
          <w:u w:val="single"/>
        </w:rPr>
      </w:pPr>
    </w:p>
    <w:p w:rsidR="001C29B7" w:rsidRDefault="001C29B7" w:rsidP="00ED38F8">
      <w:pPr>
        <w:rPr>
          <w:rFonts w:ascii="Courier New" w:hAnsi="Courier New" w:cs="Courier New"/>
          <w:b/>
          <w:sz w:val="36"/>
          <w:szCs w:val="36"/>
          <w:u w:val="single"/>
        </w:rPr>
      </w:pPr>
    </w:p>
    <w:p w:rsidR="001C29B7" w:rsidRDefault="001C29B7" w:rsidP="00ED38F8">
      <w:pPr>
        <w:rPr>
          <w:rFonts w:ascii="Courier New" w:hAnsi="Courier New" w:cs="Courier New"/>
          <w:b/>
          <w:sz w:val="36"/>
          <w:szCs w:val="36"/>
          <w:u w:val="single"/>
        </w:rPr>
      </w:pPr>
    </w:p>
    <w:p w:rsidR="001C29B7" w:rsidRDefault="001C29B7" w:rsidP="00ED38F8">
      <w:pPr>
        <w:rPr>
          <w:rFonts w:ascii="Courier New" w:hAnsi="Courier New" w:cs="Courier New"/>
          <w:b/>
          <w:sz w:val="36"/>
          <w:szCs w:val="36"/>
          <w:u w:val="single"/>
        </w:rPr>
      </w:pPr>
    </w:p>
    <w:p w:rsidR="001C29B7" w:rsidRDefault="001C29B7" w:rsidP="00ED38F8">
      <w:pPr>
        <w:rPr>
          <w:rFonts w:ascii="Courier New" w:hAnsi="Courier New" w:cs="Courier New"/>
          <w:b/>
          <w:sz w:val="36"/>
          <w:szCs w:val="36"/>
          <w:u w:val="single"/>
        </w:rPr>
      </w:pPr>
    </w:p>
    <w:p w:rsidR="001C29B7" w:rsidRDefault="001C29B7" w:rsidP="00ED38F8">
      <w:pPr>
        <w:rPr>
          <w:rFonts w:ascii="Courier New" w:hAnsi="Courier New" w:cs="Courier New"/>
          <w:b/>
          <w:sz w:val="36"/>
          <w:szCs w:val="36"/>
          <w:u w:val="single"/>
        </w:rPr>
      </w:pPr>
    </w:p>
    <w:p w:rsidR="001C29B7" w:rsidRDefault="001C29B7" w:rsidP="00ED38F8">
      <w:pPr>
        <w:rPr>
          <w:rFonts w:ascii="Courier New" w:hAnsi="Courier New" w:cs="Courier New"/>
          <w:b/>
          <w:sz w:val="36"/>
          <w:szCs w:val="36"/>
          <w:u w:val="single"/>
        </w:rPr>
      </w:pPr>
    </w:p>
    <w:p w:rsidR="001C29B7" w:rsidRDefault="001C29B7" w:rsidP="00ED38F8">
      <w:pPr>
        <w:rPr>
          <w:rFonts w:ascii="Courier New" w:hAnsi="Courier New" w:cs="Courier New"/>
          <w:b/>
          <w:sz w:val="36"/>
          <w:szCs w:val="36"/>
          <w:u w:val="single"/>
        </w:rPr>
      </w:pPr>
    </w:p>
    <w:p w:rsidR="0073422E" w:rsidRPr="002B6C80" w:rsidRDefault="003E65E5">
      <w:pPr>
        <w:pStyle w:val="Heading1"/>
        <w:rPr>
          <w:rFonts w:ascii="Courier New" w:hAnsi="Courier New" w:cs="Courier New"/>
          <w:sz w:val="36"/>
          <w:u w:val="single"/>
        </w:rPr>
        <w:pPrChange w:id="176" w:author="Chanchal" w:date="2015-05-25T16:35:00Z">
          <w:pPr/>
        </w:pPrChange>
      </w:pPr>
      <w:bookmarkStart w:id="177" w:name="_Toc420352417"/>
      <w:r w:rsidRPr="002B6C80">
        <w:rPr>
          <w:rFonts w:ascii="Courier New" w:hAnsi="Courier New" w:cs="Courier New"/>
          <w:sz w:val="36"/>
          <w:u w:val="single"/>
        </w:rPr>
        <w:t>Modeling Strategy</w:t>
      </w:r>
      <w:r w:rsidR="0073422E" w:rsidRPr="002B6C80">
        <w:rPr>
          <w:rFonts w:ascii="Courier New" w:hAnsi="Courier New" w:cs="Courier New"/>
          <w:sz w:val="36"/>
          <w:u w:val="single"/>
        </w:rPr>
        <w:t xml:space="preserve"> Process Guidelines</w:t>
      </w:r>
      <w:bookmarkEnd w:id="177"/>
    </w:p>
    <w:p w:rsidR="0073422E" w:rsidRPr="005F5F0B" w:rsidRDefault="0073422E" w:rsidP="00ED38F8">
      <w:pPr>
        <w:rPr>
          <w:rFonts w:ascii="Courier New" w:hAnsi="Courier New" w:cs="Courier New"/>
          <w:b/>
          <w:sz w:val="24"/>
          <w:szCs w:val="24"/>
        </w:rPr>
      </w:pPr>
    </w:p>
    <w:p w:rsidR="0073422E" w:rsidRPr="00FE1F62" w:rsidRDefault="0073422E" w:rsidP="00ED38F8">
      <w:pPr>
        <w:rPr>
          <w:rFonts w:cs="Courier New"/>
          <w:b/>
          <w:sz w:val="20"/>
          <w:szCs w:val="20"/>
        </w:rPr>
      </w:pPr>
      <w:r w:rsidRPr="00FE1F62">
        <w:rPr>
          <w:rFonts w:cs="Courier New"/>
          <w:b/>
          <w:sz w:val="20"/>
          <w:szCs w:val="20"/>
        </w:rPr>
        <w:lastRenderedPageBreak/>
        <w:t>Follow</w:t>
      </w:r>
      <w:r w:rsidR="004015E2" w:rsidRPr="00FE1F62">
        <w:rPr>
          <w:rFonts w:cs="Courier New"/>
          <w:b/>
          <w:sz w:val="20"/>
          <w:szCs w:val="20"/>
        </w:rPr>
        <w:t xml:space="preserve">ing are the steps and the guidelines we have used during the linear </w:t>
      </w:r>
      <w:proofErr w:type="gramStart"/>
      <w:r w:rsidR="004015E2" w:rsidRPr="00FE1F62">
        <w:rPr>
          <w:rFonts w:cs="Courier New"/>
          <w:b/>
          <w:sz w:val="20"/>
          <w:szCs w:val="20"/>
        </w:rPr>
        <w:t xml:space="preserve">regression </w:t>
      </w:r>
      <w:r w:rsidR="00C20E20" w:rsidRPr="00FE1F62">
        <w:rPr>
          <w:rFonts w:cs="Courier New"/>
          <w:b/>
          <w:sz w:val="20"/>
          <w:szCs w:val="20"/>
        </w:rPr>
        <w:t>:</w:t>
      </w:r>
      <w:proofErr w:type="gramEnd"/>
    </w:p>
    <w:p w:rsidR="004015E2" w:rsidRPr="00FE1F62" w:rsidRDefault="004015E2" w:rsidP="00ED38F8">
      <w:pPr>
        <w:rPr>
          <w:rFonts w:cs="Courier New"/>
          <w:sz w:val="20"/>
          <w:szCs w:val="20"/>
          <w:u w:val="single"/>
        </w:rPr>
      </w:pPr>
    </w:p>
    <w:p w:rsidR="00C20E20" w:rsidRPr="00FE1F62" w:rsidRDefault="004015E2" w:rsidP="00C20E20">
      <w:pPr>
        <w:pStyle w:val="ListParagraph"/>
        <w:numPr>
          <w:ilvl w:val="0"/>
          <w:numId w:val="6"/>
        </w:numPr>
        <w:rPr>
          <w:rFonts w:asciiTheme="minorHAnsi" w:hAnsiTheme="minorHAnsi" w:cs="Courier New"/>
          <w:sz w:val="20"/>
          <w:szCs w:val="20"/>
          <w:rPrChange w:id="178" w:author="Chanchal" w:date="2015-05-25T16:45:00Z">
            <w:rPr>
              <w:rFonts w:ascii="Courier New" w:hAnsi="Courier New" w:cs="Courier New"/>
              <w:b/>
            </w:rPr>
          </w:rPrChange>
        </w:rPr>
      </w:pPr>
      <w:r w:rsidRPr="00FE1F62">
        <w:rPr>
          <w:rFonts w:asciiTheme="minorHAnsi" w:hAnsiTheme="minorHAnsi" w:cs="Courier New"/>
          <w:sz w:val="20"/>
          <w:szCs w:val="20"/>
        </w:rPr>
        <w:t>We started by performing descriptive statistics on all the input and output variable and tried to understand correlation among</w:t>
      </w:r>
      <w:r w:rsidR="00C20E20" w:rsidRPr="00FE1F62">
        <w:rPr>
          <w:rFonts w:asciiTheme="minorHAnsi" w:hAnsiTheme="minorHAnsi" w:cs="Courier New"/>
          <w:sz w:val="20"/>
          <w:szCs w:val="20"/>
          <w:rPrChange w:id="179" w:author="Chanchal" w:date="2015-05-25T16:45:00Z">
            <w:rPr>
              <w:rFonts w:ascii="Courier New" w:hAnsi="Courier New" w:cs="Courier New"/>
              <w:b/>
            </w:rPr>
          </w:rPrChange>
        </w:rPr>
        <w:t>st</w:t>
      </w:r>
      <w:r w:rsidRPr="00FE1F62">
        <w:rPr>
          <w:rFonts w:asciiTheme="minorHAnsi" w:hAnsiTheme="minorHAnsi" w:cs="Courier New"/>
          <w:sz w:val="20"/>
          <w:szCs w:val="20"/>
          <w:rPrChange w:id="180" w:author="Chanchal" w:date="2015-05-25T16:45:00Z">
            <w:rPr>
              <w:rFonts w:ascii="Courier New" w:hAnsi="Courier New" w:cs="Courier New"/>
              <w:b/>
            </w:rPr>
          </w:rPrChange>
        </w:rPr>
        <w:t xml:space="preserve"> </w:t>
      </w:r>
      <w:del w:id="181" w:author="Chanchal" w:date="2015-05-25T16:45:00Z">
        <w:r w:rsidRPr="00FE1F62" w:rsidDel="0046450E">
          <w:rPr>
            <w:rFonts w:asciiTheme="minorHAnsi" w:hAnsiTheme="minorHAnsi" w:cs="Courier New"/>
            <w:sz w:val="20"/>
            <w:szCs w:val="20"/>
            <w:rPrChange w:id="182" w:author="Chanchal" w:date="2015-05-25T16:45:00Z">
              <w:rPr>
                <w:rFonts w:ascii="Courier New" w:hAnsi="Courier New" w:cs="Courier New"/>
                <w:b/>
              </w:rPr>
            </w:rPrChange>
          </w:rPr>
          <w:delText xml:space="preserve">all </w:delText>
        </w:r>
      </w:del>
      <w:ins w:id="183" w:author="Chanchal" w:date="2015-05-25T16:46:00Z">
        <w:r w:rsidR="0046450E" w:rsidRPr="00FE1F62">
          <w:rPr>
            <w:rFonts w:asciiTheme="minorHAnsi" w:hAnsiTheme="minorHAnsi" w:cs="Courier New"/>
            <w:sz w:val="20"/>
            <w:szCs w:val="20"/>
          </w:rPr>
          <w:t xml:space="preserve">all </w:t>
        </w:r>
      </w:ins>
      <w:del w:id="184" w:author="Chanchal" w:date="2015-05-25T16:45:00Z">
        <w:r w:rsidRPr="00FE1F62" w:rsidDel="0046450E">
          <w:rPr>
            <w:rFonts w:asciiTheme="minorHAnsi" w:hAnsiTheme="minorHAnsi" w:cs="Courier New"/>
            <w:sz w:val="20"/>
            <w:szCs w:val="20"/>
          </w:rPr>
          <w:delText>the</w:delText>
        </w:r>
      </w:del>
      <w:del w:id="185" w:author="Chanchal" w:date="2015-05-25T16:46:00Z">
        <w:r w:rsidRPr="00FE1F62" w:rsidDel="0046450E">
          <w:rPr>
            <w:rFonts w:asciiTheme="minorHAnsi" w:hAnsiTheme="minorHAnsi" w:cs="Courier New"/>
            <w:sz w:val="20"/>
            <w:szCs w:val="20"/>
            <w:rPrChange w:id="186" w:author="Chanchal" w:date="2015-05-25T16:45:00Z">
              <w:rPr>
                <w:rFonts w:ascii="Courier New" w:hAnsi="Courier New" w:cs="Courier New"/>
                <w:b/>
              </w:rPr>
            </w:rPrChange>
          </w:rPr>
          <w:delText xml:space="preserve"> </w:delText>
        </w:r>
      </w:del>
      <w:r w:rsidRPr="00FE1F62">
        <w:rPr>
          <w:rFonts w:asciiTheme="minorHAnsi" w:hAnsiTheme="minorHAnsi" w:cs="Courier New"/>
          <w:sz w:val="20"/>
          <w:szCs w:val="20"/>
          <w:rPrChange w:id="187" w:author="Chanchal" w:date="2015-05-25T16:45:00Z">
            <w:rPr>
              <w:rFonts w:ascii="Courier New" w:hAnsi="Courier New" w:cs="Courier New"/>
              <w:b/>
            </w:rPr>
          </w:rPrChange>
        </w:rPr>
        <w:t>variable</w:t>
      </w:r>
      <w:ins w:id="188" w:author="Chanchal" w:date="2015-05-25T16:46:00Z">
        <w:r w:rsidR="0046450E" w:rsidRPr="00FE1F62">
          <w:rPr>
            <w:rFonts w:asciiTheme="minorHAnsi" w:hAnsiTheme="minorHAnsi" w:cs="Courier New"/>
            <w:sz w:val="20"/>
            <w:szCs w:val="20"/>
          </w:rPr>
          <w:t>s</w:t>
        </w:r>
      </w:ins>
      <w:r w:rsidRPr="00FE1F62">
        <w:rPr>
          <w:rFonts w:asciiTheme="minorHAnsi" w:hAnsiTheme="minorHAnsi" w:cs="Courier New"/>
          <w:sz w:val="20"/>
          <w:szCs w:val="20"/>
        </w:rPr>
        <w:t>.</w:t>
      </w:r>
      <w:r w:rsidR="00C20E20" w:rsidRPr="00FE1F62">
        <w:rPr>
          <w:rFonts w:asciiTheme="minorHAnsi" w:hAnsiTheme="minorHAnsi" w:cs="Courier New"/>
          <w:sz w:val="20"/>
          <w:szCs w:val="20"/>
          <w:rPrChange w:id="189" w:author="Chanchal" w:date="2015-05-25T16:45:00Z">
            <w:rPr>
              <w:rFonts w:ascii="Courier New" w:hAnsi="Courier New" w:cs="Courier New"/>
              <w:b/>
            </w:rPr>
          </w:rPrChange>
        </w:rPr>
        <w:t xml:space="preserve"> </w:t>
      </w:r>
      <w:r w:rsidRPr="00FE1F62">
        <w:rPr>
          <w:rFonts w:asciiTheme="minorHAnsi" w:hAnsiTheme="minorHAnsi" w:cs="Courier New"/>
          <w:sz w:val="20"/>
          <w:szCs w:val="20"/>
          <w:rPrChange w:id="190" w:author="Chanchal" w:date="2015-05-25T16:45:00Z">
            <w:rPr>
              <w:rFonts w:ascii="Courier New" w:hAnsi="Courier New" w:cs="Courier New"/>
              <w:b/>
            </w:rPr>
          </w:rPrChange>
        </w:rPr>
        <w:t xml:space="preserve">Correlation was captured amongst independent variables and also between dependent and independent variable. </w:t>
      </w:r>
    </w:p>
    <w:p w:rsidR="001C29B7" w:rsidRDefault="001C29B7" w:rsidP="001C29B7">
      <w:pPr>
        <w:pStyle w:val="ListParagraph"/>
        <w:rPr>
          <w:rFonts w:ascii="Courier New" w:hAnsi="Courier New" w:cs="Courier New"/>
          <w:b/>
        </w:rPr>
      </w:pPr>
    </w:p>
    <w:p w:rsidR="001C29B7" w:rsidRDefault="001C29B7" w:rsidP="001C29B7">
      <w:pPr>
        <w:pStyle w:val="ListParagraph"/>
        <w:rPr>
          <w:rFonts w:ascii="Courier New" w:hAnsi="Courier New" w:cs="Courier New"/>
          <w:b/>
        </w:rPr>
      </w:pPr>
    </w:p>
    <w:p w:rsidR="001C29B7" w:rsidRPr="00FE1F62" w:rsidRDefault="001C29B7" w:rsidP="00FE1F62">
      <w:pPr>
        <w:pStyle w:val="ListParagraph"/>
        <w:jc w:val="center"/>
        <w:rPr>
          <w:rFonts w:ascii="Courier New" w:hAnsi="Courier New" w:cs="Courier New"/>
          <w:b/>
        </w:rPr>
      </w:pPr>
      <w:r w:rsidRPr="001C29B7">
        <w:rPr>
          <w:rFonts w:ascii="Courier New" w:hAnsi="Courier New" w:cs="Courier New"/>
          <w:b/>
          <w:noProof/>
        </w:rPr>
        <w:drawing>
          <wp:inline distT="0" distB="0" distL="0" distR="0" wp14:anchorId="4473122C" wp14:editId="0D8D09D7">
            <wp:extent cx="4645571" cy="2422510"/>
            <wp:effectExtent l="0" t="0" r="3175" b="0"/>
            <wp:docPr id="115" name="Shape 115"/>
            <wp:cNvGraphicFramePr/>
            <a:graphic xmlns:a="http://schemas.openxmlformats.org/drawingml/2006/main">
              <a:graphicData uri="http://schemas.openxmlformats.org/drawingml/2006/picture">
                <pic:pic xmlns:pic="http://schemas.openxmlformats.org/drawingml/2006/picture">
                  <pic:nvPicPr>
                    <pic:cNvPr id="115" name="Shape 115"/>
                    <pic:cNvPicPr preferRelativeResize="0"/>
                  </pic:nvPicPr>
                  <pic:blipFill rotWithShape="1">
                    <a:blip r:embed="rId9">
                      <a:alphaModFix/>
                    </a:blip>
                    <a:srcRect/>
                    <a:stretch/>
                  </pic:blipFill>
                  <pic:spPr>
                    <a:xfrm>
                      <a:off x="0" y="0"/>
                      <a:ext cx="4647198" cy="2423359"/>
                    </a:xfrm>
                    <a:prstGeom prst="rect">
                      <a:avLst/>
                    </a:prstGeom>
                    <a:noFill/>
                    <a:ln>
                      <a:noFill/>
                    </a:ln>
                  </pic:spPr>
                </pic:pic>
              </a:graphicData>
            </a:graphic>
          </wp:inline>
        </w:drawing>
      </w:r>
    </w:p>
    <w:p w:rsidR="001E4675" w:rsidRPr="00FE1F62" w:rsidRDefault="001E4675" w:rsidP="001C29B7">
      <w:pPr>
        <w:pStyle w:val="ListParagraph"/>
        <w:rPr>
          <w:rFonts w:asciiTheme="minorHAnsi" w:hAnsiTheme="minorHAnsi" w:cs="Courier New"/>
          <w:b/>
          <w:sz w:val="22"/>
          <w:szCs w:val="22"/>
        </w:rPr>
      </w:pPr>
    </w:p>
    <w:p w:rsidR="001E4675" w:rsidRPr="00FE1F62" w:rsidRDefault="001E4675" w:rsidP="001C29B7">
      <w:pPr>
        <w:pStyle w:val="ListParagraph"/>
        <w:rPr>
          <w:rFonts w:asciiTheme="minorHAnsi" w:hAnsiTheme="minorHAnsi" w:cs="Courier New"/>
          <w:b/>
          <w:sz w:val="22"/>
          <w:szCs w:val="22"/>
        </w:rPr>
      </w:pPr>
      <w:r w:rsidRPr="00FE1F62">
        <w:rPr>
          <w:rFonts w:asciiTheme="minorHAnsi" w:hAnsiTheme="minorHAnsi" w:cs="Courier New"/>
          <w:b/>
          <w:sz w:val="22"/>
          <w:szCs w:val="22"/>
        </w:rPr>
        <w:t xml:space="preserve">The </w:t>
      </w:r>
      <w:r w:rsidR="00FE1F62" w:rsidRPr="00FE1F62">
        <w:rPr>
          <w:rFonts w:asciiTheme="minorHAnsi" w:hAnsiTheme="minorHAnsi" w:cs="Courier New"/>
          <w:b/>
          <w:sz w:val="22"/>
          <w:szCs w:val="22"/>
        </w:rPr>
        <w:t>values highlighted in yellow indicate</w:t>
      </w:r>
      <w:r w:rsidRPr="00FE1F62">
        <w:rPr>
          <w:rFonts w:asciiTheme="minorHAnsi" w:hAnsiTheme="minorHAnsi" w:cs="Courier New"/>
          <w:b/>
          <w:sz w:val="22"/>
          <w:szCs w:val="22"/>
        </w:rPr>
        <w:t xml:space="preserve"> which variable mostly correlated with another one.</w:t>
      </w:r>
    </w:p>
    <w:p w:rsidR="001E4675" w:rsidRDefault="001E4675" w:rsidP="001C29B7">
      <w:pPr>
        <w:pStyle w:val="ListParagraph"/>
        <w:rPr>
          <w:rFonts w:ascii="Courier New" w:hAnsi="Courier New" w:cs="Courier New"/>
          <w:b/>
        </w:rPr>
      </w:pPr>
    </w:p>
    <w:p w:rsidR="001E4675" w:rsidRDefault="001E4675" w:rsidP="001C29B7">
      <w:pPr>
        <w:pStyle w:val="ListParagraph"/>
        <w:rPr>
          <w:rFonts w:ascii="Courier New" w:hAnsi="Courier New" w:cs="Courier New"/>
          <w:b/>
        </w:rPr>
      </w:pPr>
    </w:p>
    <w:p w:rsidR="001E4675" w:rsidRDefault="001E4675" w:rsidP="001C29B7">
      <w:pPr>
        <w:pStyle w:val="ListParagraph"/>
        <w:rPr>
          <w:rFonts w:ascii="Courier New" w:hAnsi="Courier New" w:cs="Courier New"/>
          <w:b/>
        </w:rPr>
      </w:pPr>
    </w:p>
    <w:tbl>
      <w:tblPr>
        <w:tblW w:w="9740" w:type="dxa"/>
        <w:tblInd w:w="93" w:type="dxa"/>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600" w:firstRow="0" w:lastRow="0" w:firstColumn="0" w:lastColumn="0" w:noHBand="1" w:noVBand="1"/>
        <w:tblPrChange w:id="191" w:author="Chanchal" w:date="2015-05-25T20:30:00Z">
          <w:tblPr>
            <w:tblW w:w="9740" w:type="dxa"/>
            <w:tblInd w:w="93" w:type="dxa"/>
            <w:tblLook w:val="0600" w:firstRow="0" w:lastRow="0" w:firstColumn="0" w:lastColumn="0" w:noHBand="1" w:noVBand="1"/>
          </w:tblPr>
        </w:tblPrChange>
      </w:tblPr>
      <w:tblGrid>
        <w:gridCol w:w="1845"/>
        <w:gridCol w:w="777"/>
        <w:gridCol w:w="1343"/>
        <w:gridCol w:w="1403"/>
        <w:gridCol w:w="1524"/>
        <w:gridCol w:w="1845"/>
        <w:gridCol w:w="1420"/>
        <w:tblGridChange w:id="192">
          <w:tblGrid>
            <w:gridCol w:w="1845"/>
            <w:gridCol w:w="777"/>
            <w:gridCol w:w="1343"/>
            <w:gridCol w:w="1403"/>
            <w:gridCol w:w="1524"/>
            <w:gridCol w:w="1845"/>
            <w:gridCol w:w="1420"/>
          </w:tblGrid>
        </w:tblGridChange>
      </w:tblGrid>
      <w:tr w:rsidR="001C29B7" w:rsidRPr="001C29B7" w:rsidTr="007204C5">
        <w:trPr>
          <w:trHeight w:val="510"/>
          <w:trPrChange w:id="193" w:author="Chanchal" w:date="2015-05-25T20:30:00Z">
            <w:trPr>
              <w:trHeight w:val="510"/>
            </w:trPr>
          </w:trPrChange>
        </w:trPr>
        <w:tc>
          <w:tcPr>
            <w:tcW w:w="1780" w:type="dxa"/>
            <w:tcBorders>
              <w:bottom w:val="dotDash" w:sz="4" w:space="0" w:color="auto"/>
            </w:tcBorders>
            <w:shd w:val="clear" w:color="auto" w:fill="B8CCE4" w:themeFill="accent1" w:themeFillTint="66"/>
            <w:vAlign w:val="center"/>
            <w:hideMark/>
            <w:tcPrChange w:id="194" w:author="Chanchal" w:date="2015-05-25T20:30:00Z">
              <w:tcPr>
                <w:tcW w:w="1780" w:type="dxa"/>
                <w:tcBorders>
                  <w:top w:val="single" w:sz="4" w:space="0" w:color="FFFFFF"/>
                  <w:left w:val="single" w:sz="4" w:space="0" w:color="FFFFFF"/>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Parameters</w:t>
            </w:r>
          </w:p>
        </w:tc>
        <w:tc>
          <w:tcPr>
            <w:tcW w:w="820" w:type="dxa"/>
            <w:shd w:val="clear" w:color="auto" w:fill="E5B8B7" w:themeFill="accent2" w:themeFillTint="66"/>
            <w:vAlign w:val="center"/>
            <w:hideMark/>
            <w:tcPrChange w:id="195" w:author="Chanchal" w:date="2015-05-25T20:30:00Z">
              <w:tcPr>
                <w:tcW w:w="820" w:type="dxa"/>
                <w:tcBorders>
                  <w:top w:val="single" w:sz="4" w:space="0" w:color="FFFFFF"/>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Age</w:t>
            </w:r>
          </w:p>
        </w:tc>
        <w:tc>
          <w:tcPr>
            <w:tcW w:w="1420" w:type="dxa"/>
            <w:shd w:val="clear" w:color="auto" w:fill="E5B8B7" w:themeFill="accent2" w:themeFillTint="66"/>
            <w:vAlign w:val="center"/>
            <w:hideMark/>
            <w:tcPrChange w:id="196" w:author="Chanchal" w:date="2015-05-25T20:30:00Z">
              <w:tcPr>
                <w:tcW w:w="1420" w:type="dxa"/>
                <w:tcBorders>
                  <w:top w:val="single" w:sz="4" w:space="0" w:color="FFFFFF"/>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TotalRetweet</w:t>
            </w:r>
          </w:p>
        </w:tc>
        <w:tc>
          <w:tcPr>
            <w:tcW w:w="1240" w:type="dxa"/>
            <w:shd w:val="clear" w:color="auto" w:fill="E5B8B7" w:themeFill="accent2" w:themeFillTint="66"/>
            <w:vAlign w:val="center"/>
            <w:hideMark/>
            <w:tcPrChange w:id="197" w:author="Chanchal" w:date="2015-05-25T20:30:00Z">
              <w:tcPr>
                <w:tcW w:w="1240" w:type="dxa"/>
                <w:tcBorders>
                  <w:top w:val="single" w:sz="4" w:space="0" w:color="FFFFFF"/>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TotalFavorites</w:t>
            </w:r>
          </w:p>
        </w:tc>
        <w:tc>
          <w:tcPr>
            <w:tcW w:w="1400" w:type="dxa"/>
            <w:shd w:val="clear" w:color="auto" w:fill="E5B8B7" w:themeFill="accent2" w:themeFillTint="66"/>
            <w:vAlign w:val="center"/>
            <w:hideMark/>
            <w:tcPrChange w:id="198" w:author="Chanchal" w:date="2015-05-25T20:30:00Z">
              <w:tcPr>
                <w:tcW w:w="1400" w:type="dxa"/>
                <w:tcBorders>
                  <w:top w:val="single" w:sz="4" w:space="0" w:color="FFFFFF"/>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Numberoflisted</w:t>
            </w:r>
          </w:p>
        </w:tc>
        <w:tc>
          <w:tcPr>
            <w:tcW w:w="1760" w:type="dxa"/>
            <w:shd w:val="clear" w:color="auto" w:fill="E5B8B7" w:themeFill="accent2" w:themeFillTint="66"/>
            <w:vAlign w:val="center"/>
            <w:hideMark/>
            <w:tcPrChange w:id="199" w:author="Chanchal" w:date="2015-05-25T20:30:00Z">
              <w:tcPr>
                <w:tcW w:w="1760" w:type="dxa"/>
                <w:tcBorders>
                  <w:top w:val="single" w:sz="4" w:space="0" w:color="FFFFFF"/>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Numberoffollowers</w:t>
            </w:r>
          </w:p>
        </w:tc>
        <w:tc>
          <w:tcPr>
            <w:tcW w:w="1320" w:type="dxa"/>
            <w:shd w:val="clear" w:color="auto" w:fill="E5B8B7" w:themeFill="accent2" w:themeFillTint="66"/>
            <w:vAlign w:val="center"/>
            <w:hideMark/>
            <w:tcPrChange w:id="200" w:author="Chanchal" w:date="2015-05-25T20:30:00Z">
              <w:tcPr>
                <w:tcW w:w="1320" w:type="dxa"/>
                <w:tcBorders>
                  <w:top w:val="single" w:sz="4" w:space="0" w:color="FFFFFF"/>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FacebookLikes</w:t>
            </w:r>
          </w:p>
        </w:tc>
      </w:tr>
      <w:tr w:rsidR="001C29B7" w:rsidRPr="001C29B7" w:rsidTr="007204C5">
        <w:trPr>
          <w:trHeight w:val="300"/>
          <w:trPrChange w:id="201" w:author="Chanchal" w:date="2015-05-25T20:30:00Z">
            <w:trPr>
              <w:trHeight w:val="300"/>
            </w:trPr>
          </w:trPrChange>
        </w:trPr>
        <w:tc>
          <w:tcPr>
            <w:tcW w:w="1780" w:type="dxa"/>
            <w:shd w:val="clear" w:color="auto" w:fill="E5B8B7" w:themeFill="accent2" w:themeFillTint="66"/>
            <w:vAlign w:val="center"/>
            <w:hideMark/>
            <w:tcPrChange w:id="202" w:author="Chanchal" w:date="2015-05-25T20:30:00Z">
              <w:tcPr>
                <w:tcW w:w="1780" w:type="dxa"/>
                <w:tcBorders>
                  <w:top w:val="nil"/>
                  <w:left w:val="single" w:sz="4" w:space="0" w:color="FFFFFF"/>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Age</w:t>
            </w:r>
          </w:p>
        </w:tc>
        <w:tc>
          <w:tcPr>
            <w:tcW w:w="820" w:type="dxa"/>
            <w:shd w:val="clear" w:color="auto" w:fill="auto"/>
            <w:vAlign w:val="center"/>
            <w:hideMark/>
            <w:tcPrChange w:id="203" w:author="Chanchal" w:date="2015-05-25T20:30:00Z">
              <w:tcPr>
                <w:tcW w:w="8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1</w:t>
            </w:r>
          </w:p>
        </w:tc>
        <w:tc>
          <w:tcPr>
            <w:tcW w:w="1420" w:type="dxa"/>
            <w:shd w:val="clear" w:color="auto" w:fill="auto"/>
            <w:vAlign w:val="center"/>
            <w:hideMark/>
            <w:tcPrChange w:id="204" w:author="Chanchal" w:date="2015-05-25T20:30:00Z">
              <w:tcPr>
                <w:tcW w:w="14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-0.354395</w:t>
            </w:r>
          </w:p>
        </w:tc>
        <w:tc>
          <w:tcPr>
            <w:tcW w:w="1240" w:type="dxa"/>
            <w:shd w:val="clear" w:color="auto" w:fill="auto"/>
            <w:vAlign w:val="center"/>
            <w:hideMark/>
            <w:tcPrChange w:id="205" w:author="Chanchal" w:date="2015-05-25T20:30:00Z">
              <w:tcPr>
                <w:tcW w:w="124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-0.352621</w:t>
            </w:r>
          </w:p>
        </w:tc>
        <w:tc>
          <w:tcPr>
            <w:tcW w:w="1400" w:type="dxa"/>
            <w:shd w:val="clear" w:color="000000" w:fill="FFFF00"/>
            <w:vAlign w:val="center"/>
            <w:hideMark/>
            <w:tcPrChange w:id="206" w:author="Chanchal" w:date="2015-05-25T20:30:00Z">
              <w:tcPr>
                <w:tcW w:w="1400" w:type="dxa"/>
                <w:tcBorders>
                  <w:top w:val="nil"/>
                  <w:left w:val="nil"/>
                  <w:bottom w:val="single" w:sz="4" w:space="0" w:color="FFFFFF"/>
                  <w:right w:val="single" w:sz="4" w:space="0" w:color="FFFFFF"/>
                </w:tcBorders>
                <w:shd w:val="clear" w:color="000000" w:fill="FFFF00"/>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-0.02301995</w:t>
            </w:r>
          </w:p>
        </w:tc>
        <w:tc>
          <w:tcPr>
            <w:tcW w:w="1760" w:type="dxa"/>
            <w:shd w:val="clear" w:color="auto" w:fill="auto"/>
            <w:vAlign w:val="center"/>
            <w:hideMark/>
            <w:tcPrChange w:id="207" w:author="Chanchal" w:date="2015-05-25T20:30:00Z">
              <w:tcPr>
                <w:tcW w:w="176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-0.072425</w:t>
            </w:r>
          </w:p>
        </w:tc>
        <w:tc>
          <w:tcPr>
            <w:tcW w:w="1320" w:type="dxa"/>
            <w:shd w:val="clear" w:color="auto" w:fill="auto"/>
            <w:vAlign w:val="center"/>
            <w:hideMark/>
            <w:tcPrChange w:id="208" w:author="Chanchal" w:date="2015-05-25T20:30:00Z">
              <w:tcPr>
                <w:tcW w:w="13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-0.1742424</w:t>
            </w:r>
          </w:p>
        </w:tc>
      </w:tr>
      <w:tr w:rsidR="001C29B7" w:rsidRPr="001C29B7" w:rsidTr="007204C5">
        <w:trPr>
          <w:trHeight w:val="300"/>
          <w:trPrChange w:id="209" w:author="Chanchal" w:date="2015-05-25T20:30:00Z">
            <w:trPr>
              <w:trHeight w:val="300"/>
            </w:trPr>
          </w:trPrChange>
        </w:trPr>
        <w:tc>
          <w:tcPr>
            <w:tcW w:w="1780" w:type="dxa"/>
            <w:shd w:val="clear" w:color="auto" w:fill="E5B8B7" w:themeFill="accent2" w:themeFillTint="66"/>
            <w:vAlign w:val="center"/>
            <w:hideMark/>
            <w:tcPrChange w:id="210" w:author="Chanchal" w:date="2015-05-25T20:30:00Z">
              <w:tcPr>
                <w:tcW w:w="1780" w:type="dxa"/>
                <w:tcBorders>
                  <w:top w:val="nil"/>
                  <w:left w:val="single" w:sz="4" w:space="0" w:color="FFFFFF"/>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TotalRetweet</w:t>
            </w:r>
          </w:p>
        </w:tc>
        <w:tc>
          <w:tcPr>
            <w:tcW w:w="820" w:type="dxa"/>
            <w:shd w:val="clear" w:color="auto" w:fill="auto"/>
            <w:vAlign w:val="center"/>
            <w:hideMark/>
            <w:tcPrChange w:id="211" w:author="Chanchal" w:date="2015-05-25T20:30:00Z">
              <w:tcPr>
                <w:tcW w:w="8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-0.3544</w:t>
            </w:r>
          </w:p>
        </w:tc>
        <w:tc>
          <w:tcPr>
            <w:tcW w:w="1420" w:type="dxa"/>
            <w:shd w:val="clear" w:color="auto" w:fill="auto"/>
            <w:vAlign w:val="center"/>
            <w:hideMark/>
            <w:tcPrChange w:id="212" w:author="Chanchal" w:date="2015-05-25T20:30:00Z">
              <w:tcPr>
                <w:tcW w:w="14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1</w:t>
            </w:r>
          </w:p>
        </w:tc>
        <w:tc>
          <w:tcPr>
            <w:tcW w:w="1240" w:type="dxa"/>
            <w:shd w:val="clear" w:color="000000" w:fill="FFFF00"/>
            <w:vAlign w:val="center"/>
            <w:hideMark/>
            <w:tcPrChange w:id="213" w:author="Chanchal" w:date="2015-05-25T20:30:00Z">
              <w:tcPr>
                <w:tcW w:w="1240" w:type="dxa"/>
                <w:tcBorders>
                  <w:top w:val="nil"/>
                  <w:left w:val="nil"/>
                  <w:bottom w:val="single" w:sz="4" w:space="0" w:color="FFFFFF"/>
                  <w:right w:val="single" w:sz="4" w:space="0" w:color="FFFFFF"/>
                </w:tcBorders>
                <w:shd w:val="clear" w:color="000000" w:fill="FFFF00"/>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0.946708</w:t>
            </w:r>
          </w:p>
        </w:tc>
        <w:tc>
          <w:tcPr>
            <w:tcW w:w="1400" w:type="dxa"/>
            <w:shd w:val="clear" w:color="auto" w:fill="auto"/>
            <w:vAlign w:val="center"/>
            <w:hideMark/>
            <w:tcPrChange w:id="214" w:author="Chanchal" w:date="2015-05-25T20:30:00Z">
              <w:tcPr>
                <w:tcW w:w="140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0.479598</w:t>
            </w:r>
          </w:p>
        </w:tc>
        <w:tc>
          <w:tcPr>
            <w:tcW w:w="1760" w:type="dxa"/>
            <w:shd w:val="clear" w:color="auto" w:fill="auto"/>
            <w:vAlign w:val="center"/>
            <w:hideMark/>
            <w:tcPrChange w:id="215" w:author="Chanchal" w:date="2015-05-25T20:30:00Z">
              <w:tcPr>
                <w:tcW w:w="176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0.4478789</w:t>
            </w:r>
          </w:p>
        </w:tc>
        <w:tc>
          <w:tcPr>
            <w:tcW w:w="1320" w:type="dxa"/>
            <w:shd w:val="clear" w:color="auto" w:fill="auto"/>
            <w:vAlign w:val="center"/>
            <w:hideMark/>
            <w:tcPrChange w:id="216" w:author="Chanchal" w:date="2015-05-25T20:30:00Z">
              <w:tcPr>
                <w:tcW w:w="13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0.5958577</w:t>
            </w:r>
          </w:p>
        </w:tc>
      </w:tr>
      <w:tr w:rsidR="001C29B7" w:rsidRPr="001C29B7" w:rsidTr="007204C5">
        <w:trPr>
          <w:trHeight w:val="300"/>
          <w:trPrChange w:id="217" w:author="Chanchal" w:date="2015-05-25T20:30:00Z">
            <w:trPr>
              <w:trHeight w:val="300"/>
            </w:trPr>
          </w:trPrChange>
        </w:trPr>
        <w:tc>
          <w:tcPr>
            <w:tcW w:w="1780" w:type="dxa"/>
            <w:shd w:val="clear" w:color="auto" w:fill="E5B8B7" w:themeFill="accent2" w:themeFillTint="66"/>
            <w:vAlign w:val="center"/>
            <w:hideMark/>
            <w:tcPrChange w:id="218" w:author="Chanchal" w:date="2015-05-25T20:30:00Z">
              <w:tcPr>
                <w:tcW w:w="1780" w:type="dxa"/>
                <w:tcBorders>
                  <w:top w:val="nil"/>
                  <w:left w:val="single" w:sz="4" w:space="0" w:color="FFFFFF"/>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TotalFavorites</w:t>
            </w:r>
          </w:p>
        </w:tc>
        <w:tc>
          <w:tcPr>
            <w:tcW w:w="820" w:type="dxa"/>
            <w:shd w:val="clear" w:color="auto" w:fill="auto"/>
            <w:vAlign w:val="center"/>
            <w:hideMark/>
            <w:tcPrChange w:id="219" w:author="Chanchal" w:date="2015-05-25T20:30:00Z">
              <w:tcPr>
                <w:tcW w:w="8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-0.3526</w:t>
            </w:r>
          </w:p>
        </w:tc>
        <w:tc>
          <w:tcPr>
            <w:tcW w:w="1420" w:type="dxa"/>
            <w:shd w:val="clear" w:color="000000" w:fill="FFFF00"/>
            <w:vAlign w:val="center"/>
            <w:hideMark/>
            <w:tcPrChange w:id="220" w:author="Chanchal" w:date="2015-05-25T20:30:00Z">
              <w:tcPr>
                <w:tcW w:w="1420" w:type="dxa"/>
                <w:tcBorders>
                  <w:top w:val="nil"/>
                  <w:left w:val="nil"/>
                  <w:bottom w:val="single" w:sz="4" w:space="0" w:color="FFFFFF"/>
                  <w:right w:val="single" w:sz="4" w:space="0" w:color="FFFFFF"/>
                </w:tcBorders>
                <w:shd w:val="clear" w:color="000000" w:fill="FFFF00"/>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0.946708</w:t>
            </w:r>
          </w:p>
        </w:tc>
        <w:tc>
          <w:tcPr>
            <w:tcW w:w="1240" w:type="dxa"/>
            <w:shd w:val="clear" w:color="auto" w:fill="auto"/>
            <w:vAlign w:val="center"/>
            <w:hideMark/>
            <w:tcPrChange w:id="221" w:author="Chanchal" w:date="2015-05-25T20:30:00Z">
              <w:tcPr>
                <w:tcW w:w="124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1</w:t>
            </w:r>
          </w:p>
        </w:tc>
        <w:tc>
          <w:tcPr>
            <w:tcW w:w="1400" w:type="dxa"/>
            <w:shd w:val="clear" w:color="auto" w:fill="auto"/>
            <w:vAlign w:val="center"/>
            <w:hideMark/>
            <w:tcPrChange w:id="222" w:author="Chanchal" w:date="2015-05-25T20:30:00Z">
              <w:tcPr>
                <w:tcW w:w="140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0.55796684</w:t>
            </w:r>
          </w:p>
        </w:tc>
        <w:tc>
          <w:tcPr>
            <w:tcW w:w="1760" w:type="dxa"/>
            <w:shd w:val="clear" w:color="auto" w:fill="auto"/>
            <w:vAlign w:val="center"/>
            <w:hideMark/>
            <w:tcPrChange w:id="223" w:author="Chanchal" w:date="2015-05-25T20:30:00Z">
              <w:tcPr>
                <w:tcW w:w="176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0.5357931</w:t>
            </w:r>
          </w:p>
        </w:tc>
        <w:tc>
          <w:tcPr>
            <w:tcW w:w="1320" w:type="dxa"/>
            <w:shd w:val="clear" w:color="auto" w:fill="auto"/>
            <w:vAlign w:val="center"/>
            <w:hideMark/>
            <w:tcPrChange w:id="224" w:author="Chanchal" w:date="2015-05-25T20:30:00Z">
              <w:tcPr>
                <w:tcW w:w="13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0.6583138</w:t>
            </w:r>
          </w:p>
        </w:tc>
      </w:tr>
      <w:tr w:rsidR="001C29B7" w:rsidRPr="001C29B7" w:rsidTr="007204C5">
        <w:trPr>
          <w:trHeight w:val="300"/>
          <w:trPrChange w:id="225" w:author="Chanchal" w:date="2015-05-25T20:30:00Z">
            <w:trPr>
              <w:trHeight w:val="300"/>
            </w:trPr>
          </w:trPrChange>
        </w:trPr>
        <w:tc>
          <w:tcPr>
            <w:tcW w:w="1780" w:type="dxa"/>
            <w:shd w:val="clear" w:color="auto" w:fill="E5B8B7" w:themeFill="accent2" w:themeFillTint="66"/>
            <w:vAlign w:val="center"/>
            <w:hideMark/>
            <w:tcPrChange w:id="226" w:author="Chanchal" w:date="2015-05-25T20:30:00Z">
              <w:tcPr>
                <w:tcW w:w="1780" w:type="dxa"/>
                <w:tcBorders>
                  <w:top w:val="nil"/>
                  <w:left w:val="single" w:sz="4" w:space="0" w:color="FFFFFF"/>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Numberoflisted</w:t>
            </w:r>
          </w:p>
        </w:tc>
        <w:tc>
          <w:tcPr>
            <w:tcW w:w="820" w:type="dxa"/>
            <w:shd w:val="clear" w:color="auto" w:fill="auto"/>
            <w:vAlign w:val="center"/>
            <w:hideMark/>
            <w:tcPrChange w:id="227" w:author="Chanchal" w:date="2015-05-25T20:30:00Z">
              <w:tcPr>
                <w:tcW w:w="8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-0.023</w:t>
            </w:r>
          </w:p>
        </w:tc>
        <w:tc>
          <w:tcPr>
            <w:tcW w:w="1420" w:type="dxa"/>
            <w:shd w:val="clear" w:color="auto" w:fill="auto"/>
            <w:vAlign w:val="center"/>
            <w:hideMark/>
            <w:tcPrChange w:id="228" w:author="Chanchal" w:date="2015-05-25T20:30:00Z">
              <w:tcPr>
                <w:tcW w:w="14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0.479598</w:t>
            </w:r>
          </w:p>
        </w:tc>
        <w:tc>
          <w:tcPr>
            <w:tcW w:w="1240" w:type="dxa"/>
            <w:shd w:val="clear" w:color="auto" w:fill="auto"/>
            <w:vAlign w:val="center"/>
            <w:hideMark/>
            <w:tcPrChange w:id="229" w:author="Chanchal" w:date="2015-05-25T20:30:00Z">
              <w:tcPr>
                <w:tcW w:w="124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0.557967</w:t>
            </w:r>
          </w:p>
        </w:tc>
        <w:tc>
          <w:tcPr>
            <w:tcW w:w="1400" w:type="dxa"/>
            <w:shd w:val="clear" w:color="auto" w:fill="auto"/>
            <w:vAlign w:val="center"/>
            <w:hideMark/>
            <w:tcPrChange w:id="230" w:author="Chanchal" w:date="2015-05-25T20:30:00Z">
              <w:tcPr>
                <w:tcW w:w="140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1</w:t>
            </w:r>
          </w:p>
        </w:tc>
        <w:tc>
          <w:tcPr>
            <w:tcW w:w="1760" w:type="dxa"/>
            <w:shd w:val="clear" w:color="000000" w:fill="FFFF00"/>
            <w:vAlign w:val="center"/>
            <w:hideMark/>
            <w:tcPrChange w:id="231" w:author="Chanchal" w:date="2015-05-25T20:30:00Z">
              <w:tcPr>
                <w:tcW w:w="1760" w:type="dxa"/>
                <w:tcBorders>
                  <w:top w:val="nil"/>
                  <w:left w:val="nil"/>
                  <w:bottom w:val="single" w:sz="4" w:space="0" w:color="FFFFFF"/>
                  <w:right w:val="single" w:sz="4" w:space="0" w:color="FFFFFF"/>
                </w:tcBorders>
                <w:shd w:val="clear" w:color="000000" w:fill="FFFF00"/>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0.9378948</w:t>
            </w:r>
          </w:p>
        </w:tc>
        <w:tc>
          <w:tcPr>
            <w:tcW w:w="1320" w:type="dxa"/>
            <w:shd w:val="clear" w:color="auto" w:fill="auto"/>
            <w:vAlign w:val="center"/>
            <w:hideMark/>
            <w:tcPrChange w:id="232" w:author="Chanchal" w:date="2015-05-25T20:30:00Z">
              <w:tcPr>
                <w:tcW w:w="13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0.7314523</w:t>
            </w:r>
          </w:p>
        </w:tc>
      </w:tr>
      <w:tr w:rsidR="001C29B7" w:rsidRPr="001C29B7" w:rsidTr="007204C5">
        <w:trPr>
          <w:trHeight w:val="300"/>
          <w:trPrChange w:id="233" w:author="Chanchal" w:date="2015-05-25T20:30:00Z">
            <w:trPr>
              <w:trHeight w:val="300"/>
            </w:trPr>
          </w:trPrChange>
        </w:trPr>
        <w:tc>
          <w:tcPr>
            <w:tcW w:w="1780" w:type="dxa"/>
            <w:shd w:val="clear" w:color="auto" w:fill="E5B8B7" w:themeFill="accent2" w:themeFillTint="66"/>
            <w:vAlign w:val="center"/>
            <w:hideMark/>
            <w:tcPrChange w:id="234" w:author="Chanchal" w:date="2015-05-25T20:30:00Z">
              <w:tcPr>
                <w:tcW w:w="1780" w:type="dxa"/>
                <w:tcBorders>
                  <w:top w:val="nil"/>
                  <w:left w:val="single" w:sz="4" w:space="0" w:color="FFFFFF"/>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Numberoffollowers</w:t>
            </w:r>
          </w:p>
        </w:tc>
        <w:tc>
          <w:tcPr>
            <w:tcW w:w="820" w:type="dxa"/>
            <w:shd w:val="clear" w:color="auto" w:fill="auto"/>
            <w:vAlign w:val="center"/>
            <w:hideMark/>
            <w:tcPrChange w:id="235" w:author="Chanchal" w:date="2015-05-25T20:30:00Z">
              <w:tcPr>
                <w:tcW w:w="8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-0.0724</w:t>
            </w:r>
          </w:p>
        </w:tc>
        <w:tc>
          <w:tcPr>
            <w:tcW w:w="1420" w:type="dxa"/>
            <w:shd w:val="clear" w:color="auto" w:fill="auto"/>
            <w:vAlign w:val="center"/>
            <w:hideMark/>
            <w:tcPrChange w:id="236" w:author="Chanchal" w:date="2015-05-25T20:30:00Z">
              <w:tcPr>
                <w:tcW w:w="14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0.447879</w:t>
            </w:r>
          </w:p>
        </w:tc>
        <w:tc>
          <w:tcPr>
            <w:tcW w:w="1240" w:type="dxa"/>
            <w:shd w:val="clear" w:color="auto" w:fill="auto"/>
            <w:vAlign w:val="center"/>
            <w:hideMark/>
            <w:tcPrChange w:id="237" w:author="Chanchal" w:date="2015-05-25T20:30:00Z">
              <w:tcPr>
                <w:tcW w:w="124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0.535793</w:t>
            </w:r>
          </w:p>
        </w:tc>
        <w:tc>
          <w:tcPr>
            <w:tcW w:w="1400" w:type="dxa"/>
            <w:shd w:val="clear" w:color="000000" w:fill="FFFF00"/>
            <w:vAlign w:val="center"/>
            <w:hideMark/>
            <w:tcPrChange w:id="238" w:author="Chanchal" w:date="2015-05-25T20:30:00Z">
              <w:tcPr>
                <w:tcW w:w="1400" w:type="dxa"/>
                <w:tcBorders>
                  <w:top w:val="nil"/>
                  <w:left w:val="nil"/>
                  <w:bottom w:val="single" w:sz="4" w:space="0" w:color="FFFFFF"/>
                  <w:right w:val="single" w:sz="4" w:space="0" w:color="FFFFFF"/>
                </w:tcBorders>
                <w:shd w:val="clear" w:color="000000" w:fill="FFFF00"/>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0.93789477</w:t>
            </w:r>
          </w:p>
        </w:tc>
        <w:tc>
          <w:tcPr>
            <w:tcW w:w="1760" w:type="dxa"/>
            <w:shd w:val="clear" w:color="auto" w:fill="auto"/>
            <w:vAlign w:val="center"/>
            <w:hideMark/>
            <w:tcPrChange w:id="239" w:author="Chanchal" w:date="2015-05-25T20:30:00Z">
              <w:tcPr>
                <w:tcW w:w="176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1</w:t>
            </w:r>
          </w:p>
        </w:tc>
        <w:tc>
          <w:tcPr>
            <w:tcW w:w="1320" w:type="dxa"/>
            <w:shd w:val="clear" w:color="auto" w:fill="auto"/>
            <w:vAlign w:val="center"/>
            <w:hideMark/>
            <w:tcPrChange w:id="240" w:author="Chanchal" w:date="2015-05-25T20:30:00Z">
              <w:tcPr>
                <w:tcW w:w="13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0.7998733</w:t>
            </w:r>
          </w:p>
        </w:tc>
      </w:tr>
      <w:tr w:rsidR="001C29B7" w:rsidRPr="001C29B7" w:rsidTr="007204C5">
        <w:trPr>
          <w:trHeight w:val="300"/>
          <w:trPrChange w:id="241" w:author="Chanchal" w:date="2015-05-25T20:30:00Z">
            <w:trPr>
              <w:trHeight w:val="300"/>
            </w:trPr>
          </w:trPrChange>
        </w:trPr>
        <w:tc>
          <w:tcPr>
            <w:tcW w:w="1780" w:type="dxa"/>
            <w:shd w:val="clear" w:color="auto" w:fill="E5B8B7" w:themeFill="accent2" w:themeFillTint="66"/>
            <w:vAlign w:val="center"/>
            <w:hideMark/>
            <w:tcPrChange w:id="242" w:author="Chanchal" w:date="2015-05-25T20:30:00Z">
              <w:tcPr>
                <w:tcW w:w="1780" w:type="dxa"/>
                <w:tcBorders>
                  <w:top w:val="nil"/>
                  <w:left w:val="single" w:sz="4" w:space="0" w:color="FFFFFF"/>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FacebookLikes</w:t>
            </w:r>
          </w:p>
        </w:tc>
        <w:tc>
          <w:tcPr>
            <w:tcW w:w="820" w:type="dxa"/>
            <w:shd w:val="clear" w:color="auto" w:fill="auto"/>
            <w:vAlign w:val="center"/>
            <w:hideMark/>
            <w:tcPrChange w:id="243" w:author="Chanchal" w:date="2015-05-25T20:30:00Z">
              <w:tcPr>
                <w:tcW w:w="8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-0.1742</w:t>
            </w:r>
          </w:p>
        </w:tc>
        <w:tc>
          <w:tcPr>
            <w:tcW w:w="1420" w:type="dxa"/>
            <w:shd w:val="clear" w:color="auto" w:fill="auto"/>
            <w:vAlign w:val="center"/>
            <w:hideMark/>
            <w:tcPrChange w:id="244" w:author="Chanchal" w:date="2015-05-25T20:30:00Z">
              <w:tcPr>
                <w:tcW w:w="14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0.595858</w:t>
            </w:r>
          </w:p>
        </w:tc>
        <w:tc>
          <w:tcPr>
            <w:tcW w:w="1240" w:type="dxa"/>
            <w:shd w:val="clear" w:color="auto" w:fill="auto"/>
            <w:vAlign w:val="center"/>
            <w:hideMark/>
            <w:tcPrChange w:id="245" w:author="Chanchal" w:date="2015-05-25T20:30:00Z">
              <w:tcPr>
                <w:tcW w:w="124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0.658314</w:t>
            </w:r>
          </w:p>
        </w:tc>
        <w:tc>
          <w:tcPr>
            <w:tcW w:w="1400" w:type="dxa"/>
            <w:shd w:val="clear" w:color="auto" w:fill="auto"/>
            <w:vAlign w:val="center"/>
            <w:hideMark/>
            <w:tcPrChange w:id="246" w:author="Chanchal" w:date="2015-05-25T20:30:00Z">
              <w:tcPr>
                <w:tcW w:w="140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0.73145231</w:t>
            </w:r>
          </w:p>
        </w:tc>
        <w:tc>
          <w:tcPr>
            <w:tcW w:w="1760" w:type="dxa"/>
            <w:shd w:val="clear" w:color="000000" w:fill="FFFF00"/>
            <w:vAlign w:val="center"/>
            <w:hideMark/>
            <w:tcPrChange w:id="247" w:author="Chanchal" w:date="2015-05-25T20:30:00Z">
              <w:tcPr>
                <w:tcW w:w="1760" w:type="dxa"/>
                <w:tcBorders>
                  <w:top w:val="nil"/>
                  <w:left w:val="nil"/>
                  <w:bottom w:val="single" w:sz="4" w:space="0" w:color="FFFFFF"/>
                  <w:right w:val="single" w:sz="4" w:space="0" w:color="FFFFFF"/>
                </w:tcBorders>
                <w:shd w:val="clear" w:color="000000" w:fill="FFFF00"/>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0.7998733</w:t>
            </w:r>
          </w:p>
        </w:tc>
        <w:tc>
          <w:tcPr>
            <w:tcW w:w="1320" w:type="dxa"/>
            <w:shd w:val="clear" w:color="auto" w:fill="auto"/>
            <w:vAlign w:val="center"/>
            <w:hideMark/>
            <w:tcPrChange w:id="248" w:author="Chanchal" w:date="2015-05-25T20:30:00Z">
              <w:tcPr>
                <w:tcW w:w="1320" w:type="dxa"/>
                <w:tcBorders>
                  <w:top w:val="nil"/>
                  <w:left w:val="nil"/>
                  <w:bottom w:val="single" w:sz="4" w:space="0" w:color="FFFFFF"/>
                  <w:right w:val="single" w:sz="4" w:space="0" w:color="FFFFFF"/>
                </w:tcBorders>
                <w:shd w:val="clear" w:color="auto" w:fill="auto"/>
                <w:vAlign w:val="center"/>
                <w:hideMark/>
              </w:tcPr>
            </w:tcPrChange>
          </w:tcPr>
          <w:p w:rsidR="001C29B7" w:rsidRPr="001C29B7" w:rsidRDefault="001C29B7" w:rsidP="001C29B7">
            <w:pPr>
              <w:spacing w:after="0" w:line="240" w:lineRule="auto"/>
              <w:jc w:val="right"/>
              <w:rPr>
                <w:rFonts w:ascii="Calibri" w:eastAsia="Times New Roman" w:hAnsi="Calibri" w:cs="Times New Roman"/>
                <w:b/>
                <w:bCs/>
                <w:color w:val="000000"/>
                <w:sz w:val="20"/>
                <w:szCs w:val="20"/>
              </w:rPr>
            </w:pPr>
            <w:r w:rsidRPr="001C29B7">
              <w:rPr>
                <w:rFonts w:ascii="Calibri" w:eastAsia="Times New Roman" w:hAnsi="Calibri" w:cs="Times New Roman"/>
                <w:b/>
                <w:bCs/>
                <w:color w:val="000000"/>
                <w:sz w:val="20"/>
                <w:szCs w:val="20"/>
              </w:rPr>
              <w:t>1</w:t>
            </w:r>
          </w:p>
        </w:tc>
      </w:tr>
    </w:tbl>
    <w:p w:rsidR="001C29B7" w:rsidRDefault="001C29B7" w:rsidP="001C29B7">
      <w:pPr>
        <w:pStyle w:val="ListParagraph"/>
        <w:rPr>
          <w:ins w:id="249" w:author="Chanchal" w:date="2015-05-25T20:28:00Z"/>
          <w:rFonts w:ascii="Courier New" w:hAnsi="Courier New" w:cs="Courier New"/>
          <w:b/>
        </w:rPr>
      </w:pPr>
    </w:p>
    <w:p w:rsidR="007204C5" w:rsidRDefault="007204C5" w:rsidP="001C29B7">
      <w:pPr>
        <w:pStyle w:val="ListParagraph"/>
        <w:rPr>
          <w:ins w:id="250" w:author="Chanchal" w:date="2015-05-25T20:28:00Z"/>
          <w:rFonts w:ascii="Courier New" w:hAnsi="Courier New" w:cs="Courier New"/>
          <w:b/>
        </w:rPr>
      </w:pPr>
    </w:p>
    <w:p w:rsidR="007204C5" w:rsidRDefault="007204C5" w:rsidP="001C29B7">
      <w:pPr>
        <w:pStyle w:val="ListParagraph"/>
        <w:rPr>
          <w:rFonts w:ascii="Courier New" w:hAnsi="Courier New" w:cs="Courier New"/>
          <w:b/>
        </w:rPr>
      </w:pPr>
    </w:p>
    <w:p w:rsidR="001C29B7" w:rsidRDefault="001C29B7" w:rsidP="001C29B7">
      <w:pPr>
        <w:pStyle w:val="ListParagraph"/>
        <w:rPr>
          <w:rFonts w:ascii="Courier New" w:hAnsi="Courier New" w:cs="Courier New"/>
          <w:b/>
        </w:rPr>
      </w:pPr>
    </w:p>
    <w:p w:rsidR="001C29B7" w:rsidRDefault="001C29B7" w:rsidP="001C29B7">
      <w:pPr>
        <w:pStyle w:val="ListParagraph"/>
        <w:rPr>
          <w:rFonts w:ascii="Courier New" w:hAnsi="Courier New" w:cs="Courier New"/>
          <w:b/>
        </w:rPr>
      </w:pPr>
    </w:p>
    <w:p w:rsidR="00C20E20" w:rsidRPr="00FE1F62" w:rsidRDefault="004015E2" w:rsidP="00C20E20">
      <w:pPr>
        <w:pStyle w:val="ListParagraph"/>
        <w:numPr>
          <w:ilvl w:val="0"/>
          <w:numId w:val="6"/>
        </w:numPr>
        <w:rPr>
          <w:rFonts w:asciiTheme="minorHAnsi" w:hAnsiTheme="minorHAnsi" w:cs="Courier New"/>
          <w:sz w:val="20"/>
        </w:rPr>
      </w:pPr>
      <w:r w:rsidRPr="00FE1F62">
        <w:rPr>
          <w:rFonts w:asciiTheme="minorHAnsi" w:hAnsiTheme="minorHAnsi" w:cs="Courier New"/>
          <w:sz w:val="20"/>
        </w:rPr>
        <w:t xml:space="preserve">After Correlation analysis we were determining which technique such as forward, backward, Stepwise or Exhaustive Search to use for building models. As the number of input variables were only 6 we decided to go ahead with Exhaustive Search using LEAPS package in R to generate 2^6 – 1 = 63 models and then select best 6 subsets of linear models out of 63 </w:t>
      </w:r>
      <w:r w:rsidR="00982327" w:rsidRPr="00FE1F62">
        <w:rPr>
          <w:rFonts w:asciiTheme="minorHAnsi" w:hAnsiTheme="minorHAnsi" w:cs="Courier New"/>
          <w:sz w:val="20"/>
        </w:rPr>
        <w:t>.</w:t>
      </w:r>
    </w:p>
    <w:p w:rsidR="00F22263" w:rsidRPr="00FE1F62" w:rsidRDefault="00F22263" w:rsidP="00F22263">
      <w:pPr>
        <w:pStyle w:val="ListParagraph"/>
        <w:rPr>
          <w:rFonts w:asciiTheme="minorHAnsi" w:hAnsiTheme="minorHAnsi" w:cs="Courier New"/>
          <w:sz w:val="20"/>
        </w:rPr>
      </w:pPr>
    </w:p>
    <w:p w:rsidR="00F22263" w:rsidRPr="00FE1F62" w:rsidRDefault="00F22263" w:rsidP="00F22263">
      <w:pPr>
        <w:pStyle w:val="ListParagraph"/>
        <w:rPr>
          <w:rFonts w:asciiTheme="minorHAnsi" w:hAnsiTheme="minorHAnsi" w:cs="Courier New"/>
          <w:sz w:val="20"/>
        </w:rPr>
      </w:pPr>
      <w:r w:rsidRPr="00FE1F62">
        <w:rPr>
          <w:rFonts w:asciiTheme="minorHAnsi" w:hAnsiTheme="minorHAnsi" w:cs="Courier New"/>
          <w:sz w:val="20"/>
        </w:rPr>
        <w:t>Following are the top 6 models from LEAPS Package</w:t>
      </w:r>
    </w:p>
    <w:p w:rsidR="00F22263" w:rsidRDefault="00F22263" w:rsidP="00F22263">
      <w:pPr>
        <w:rPr>
          <w:rFonts w:ascii="Courier New" w:hAnsi="Courier New" w:cs="Courier New"/>
          <w:b/>
        </w:rPr>
      </w:pPr>
      <w:r>
        <w:rPr>
          <w:rFonts w:ascii="Courier New" w:hAnsi="Courier New" w:cs="Courier New"/>
          <w:b/>
        </w:rPr>
        <w:t xml:space="preserve">   </w:t>
      </w:r>
    </w:p>
    <w:p w:rsidR="00F22263" w:rsidRDefault="00F22263" w:rsidP="00F22263">
      <w:pPr>
        <w:pStyle w:val="ListParagraph"/>
        <w:rPr>
          <w:ins w:id="251" w:author="Chanchal" w:date="2015-05-25T20:31:00Z"/>
          <w:rFonts w:ascii="Courier New" w:hAnsi="Courier New" w:cs="Courier New"/>
          <w:b/>
        </w:rPr>
      </w:pPr>
      <w:r w:rsidRPr="00F22263">
        <w:rPr>
          <w:rFonts w:ascii="Courier New" w:hAnsi="Courier New" w:cs="Courier New"/>
          <w:b/>
          <w:noProof/>
        </w:rPr>
        <w:drawing>
          <wp:inline distT="0" distB="0" distL="0" distR="0" wp14:anchorId="593DBBC9" wp14:editId="305A01DC">
            <wp:extent cx="4558999" cy="1677122"/>
            <wp:effectExtent l="0" t="0" r="0" b="0"/>
            <wp:docPr id="122" name="Shape 122"/>
            <wp:cNvGraphicFramePr/>
            <a:graphic xmlns:a="http://schemas.openxmlformats.org/drawingml/2006/main">
              <a:graphicData uri="http://schemas.openxmlformats.org/drawingml/2006/picture">
                <pic:pic xmlns:pic="http://schemas.openxmlformats.org/drawingml/2006/picture">
                  <pic:nvPicPr>
                    <pic:cNvPr id="122" name="Shape 122"/>
                    <pic:cNvPicPr preferRelativeResize="0"/>
                  </pic:nvPicPr>
                  <pic:blipFill>
                    <a:blip r:embed="rId10">
                      <a:alphaModFix/>
                    </a:blip>
                    <a:stretch>
                      <a:fillRect/>
                    </a:stretch>
                  </pic:blipFill>
                  <pic:spPr>
                    <a:xfrm>
                      <a:off x="0" y="0"/>
                      <a:ext cx="4558045" cy="1676771"/>
                    </a:xfrm>
                    <a:prstGeom prst="rect">
                      <a:avLst/>
                    </a:prstGeom>
                    <a:noFill/>
                    <a:ln>
                      <a:noFill/>
                    </a:ln>
                  </pic:spPr>
                </pic:pic>
              </a:graphicData>
            </a:graphic>
          </wp:inline>
        </w:drawing>
      </w:r>
    </w:p>
    <w:p w:rsidR="009031B3" w:rsidRDefault="009031B3" w:rsidP="00F22263">
      <w:pPr>
        <w:pStyle w:val="ListParagraph"/>
        <w:rPr>
          <w:rFonts w:ascii="Courier New" w:hAnsi="Courier New" w:cs="Courier New"/>
          <w:b/>
        </w:rPr>
      </w:pPr>
    </w:p>
    <w:p w:rsidR="00C20E20" w:rsidRPr="00A07ED0" w:rsidRDefault="00F22263" w:rsidP="00C20E20">
      <w:pPr>
        <w:pStyle w:val="ListParagraph"/>
        <w:rPr>
          <w:rFonts w:asciiTheme="minorHAnsi" w:hAnsiTheme="minorHAnsi" w:cs="Courier New"/>
          <w:sz w:val="22"/>
        </w:rPr>
      </w:pPr>
      <w:r w:rsidRPr="00A07ED0">
        <w:rPr>
          <w:rFonts w:asciiTheme="minorHAnsi" w:hAnsiTheme="minorHAnsi" w:cs="Courier New"/>
          <w:sz w:val="22"/>
        </w:rPr>
        <w:t xml:space="preserve">In the above chart * indicate that this parameter should be used </w:t>
      </w:r>
      <w:proofErr w:type="gramStart"/>
      <w:r w:rsidRPr="00A07ED0">
        <w:rPr>
          <w:rFonts w:asciiTheme="minorHAnsi" w:hAnsiTheme="minorHAnsi" w:cs="Courier New"/>
          <w:sz w:val="22"/>
        </w:rPr>
        <w:t>and  “</w:t>
      </w:r>
      <w:proofErr w:type="gramEnd"/>
      <w:r w:rsidRPr="00A07ED0">
        <w:rPr>
          <w:rFonts w:asciiTheme="minorHAnsi" w:hAnsiTheme="minorHAnsi" w:cs="Courier New"/>
          <w:sz w:val="22"/>
        </w:rPr>
        <w:t xml:space="preserve"> “ indicate that this parameter should not be used.</w:t>
      </w:r>
    </w:p>
    <w:p w:rsidR="00F22263" w:rsidRPr="00A07ED0" w:rsidRDefault="00F22263" w:rsidP="00C20E20">
      <w:pPr>
        <w:pStyle w:val="ListParagraph"/>
        <w:rPr>
          <w:rFonts w:asciiTheme="minorHAnsi" w:hAnsiTheme="minorHAnsi" w:cs="Courier New"/>
          <w:sz w:val="22"/>
        </w:rPr>
      </w:pPr>
    </w:p>
    <w:p w:rsidR="009031B3" w:rsidRPr="00A07ED0" w:rsidRDefault="009031B3" w:rsidP="00C20E20">
      <w:pPr>
        <w:pStyle w:val="ListParagraph"/>
        <w:rPr>
          <w:ins w:id="252" w:author="Chanchal" w:date="2015-05-25T20:31:00Z"/>
          <w:rFonts w:asciiTheme="minorHAnsi" w:hAnsiTheme="minorHAnsi" w:cs="Courier New"/>
          <w:sz w:val="22"/>
        </w:rPr>
      </w:pPr>
    </w:p>
    <w:p w:rsidR="00F22263" w:rsidRPr="00A07ED0" w:rsidRDefault="00F22263" w:rsidP="00C20E20">
      <w:pPr>
        <w:pStyle w:val="ListParagraph"/>
        <w:rPr>
          <w:rFonts w:asciiTheme="minorHAnsi" w:hAnsiTheme="minorHAnsi" w:cs="Courier New"/>
          <w:sz w:val="22"/>
        </w:rPr>
      </w:pPr>
      <w:r w:rsidRPr="00A07ED0">
        <w:rPr>
          <w:rFonts w:asciiTheme="minorHAnsi" w:hAnsiTheme="minorHAnsi" w:cs="Courier New"/>
          <w:sz w:val="22"/>
        </w:rPr>
        <w:t xml:space="preserve">Model with 1 variable – </w:t>
      </w:r>
      <w:del w:id="253" w:author="Chanchal" w:date="2015-05-25T20:31:00Z">
        <w:r w:rsidRPr="00A07ED0" w:rsidDel="007A5D95">
          <w:rPr>
            <w:rFonts w:asciiTheme="minorHAnsi" w:hAnsiTheme="minorHAnsi" w:cs="Courier New"/>
            <w:sz w:val="22"/>
          </w:rPr>
          <w:delText>X1 :</w:delText>
        </w:r>
      </w:del>
      <w:ins w:id="254" w:author="Chanchal" w:date="2015-05-25T20:31:00Z">
        <w:r w:rsidR="007A5D95" w:rsidRPr="00A07ED0">
          <w:rPr>
            <w:rFonts w:asciiTheme="minorHAnsi" w:hAnsiTheme="minorHAnsi" w:cs="Courier New"/>
            <w:sz w:val="22"/>
          </w:rPr>
          <w:t>X1:</w:t>
        </w:r>
      </w:ins>
      <w:r w:rsidRPr="00A07ED0">
        <w:rPr>
          <w:rFonts w:asciiTheme="minorHAnsi" w:hAnsiTheme="minorHAnsi" w:cs="Courier New"/>
          <w:sz w:val="22"/>
        </w:rPr>
        <w:t xml:space="preserve"> Numberoffollowers</w:t>
      </w:r>
    </w:p>
    <w:p w:rsidR="00F22263" w:rsidRPr="00A07ED0" w:rsidRDefault="00F22263" w:rsidP="00C20E20">
      <w:pPr>
        <w:pStyle w:val="ListParagraph"/>
        <w:rPr>
          <w:rFonts w:asciiTheme="minorHAnsi" w:hAnsiTheme="minorHAnsi" w:cs="Courier New"/>
          <w:sz w:val="22"/>
        </w:rPr>
      </w:pPr>
      <w:r w:rsidRPr="00A07ED0">
        <w:rPr>
          <w:rFonts w:asciiTheme="minorHAnsi" w:hAnsiTheme="minorHAnsi" w:cs="Courier New"/>
          <w:sz w:val="22"/>
        </w:rPr>
        <w:t>Model with 2 variable</w:t>
      </w:r>
      <w:r w:rsidR="006B09A5" w:rsidRPr="00A07ED0">
        <w:rPr>
          <w:rFonts w:asciiTheme="minorHAnsi" w:hAnsiTheme="minorHAnsi" w:cs="Courier New"/>
          <w:sz w:val="22"/>
        </w:rPr>
        <w:t>s</w:t>
      </w:r>
      <w:r w:rsidRPr="00A07ED0">
        <w:rPr>
          <w:rFonts w:asciiTheme="minorHAnsi" w:hAnsiTheme="minorHAnsi" w:cs="Courier New"/>
          <w:sz w:val="22"/>
        </w:rPr>
        <w:t xml:space="preserve">– </w:t>
      </w:r>
      <w:del w:id="255" w:author="Chanchal" w:date="2015-05-25T20:31:00Z">
        <w:r w:rsidRPr="00A07ED0" w:rsidDel="007A5D95">
          <w:rPr>
            <w:rFonts w:asciiTheme="minorHAnsi" w:hAnsiTheme="minorHAnsi" w:cs="Courier New"/>
            <w:sz w:val="22"/>
          </w:rPr>
          <w:delText>X1 :</w:delText>
        </w:r>
      </w:del>
      <w:ins w:id="256" w:author="Chanchal" w:date="2015-05-25T20:31:00Z">
        <w:r w:rsidR="007A5D95" w:rsidRPr="00A07ED0">
          <w:rPr>
            <w:rFonts w:asciiTheme="minorHAnsi" w:hAnsiTheme="minorHAnsi" w:cs="Courier New"/>
            <w:sz w:val="22"/>
          </w:rPr>
          <w:t>X1:</w:t>
        </w:r>
      </w:ins>
      <w:r w:rsidRPr="00A07ED0">
        <w:rPr>
          <w:rFonts w:asciiTheme="minorHAnsi" w:hAnsiTheme="minorHAnsi" w:cs="Courier New"/>
          <w:sz w:val="22"/>
        </w:rPr>
        <w:t xml:space="preserve"> Numberoffollowers</w:t>
      </w:r>
    </w:p>
    <w:p w:rsidR="00F22263" w:rsidRPr="00A07ED0" w:rsidRDefault="00F22263" w:rsidP="00F22263">
      <w:pPr>
        <w:pStyle w:val="ListParagraph"/>
        <w:rPr>
          <w:rFonts w:asciiTheme="minorHAnsi" w:hAnsiTheme="minorHAnsi" w:cs="Courier New"/>
          <w:sz w:val="22"/>
        </w:rPr>
      </w:pPr>
      <w:r w:rsidRPr="00A07ED0">
        <w:rPr>
          <w:rFonts w:asciiTheme="minorHAnsi" w:hAnsiTheme="minorHAnsi" w:cs="Courier New"/>
          <w:sz w:val="22"/>
        </w:rPr>
        <w:t xml:space="preserve">                        </w:t>
      </w:r>
      <w:del w:id="257" w:author="Chanchal" w:date="2015-05-25T20:31:00Z">
        <w:r w:rsidRPr="00A07ED0" w:rsidDel="007A5D95">
          <w:rPr>
            <w:rFonts w:asciiTheme="minorHAnsi" w:hAnsiTheme="minorHAnsi" w:cs="Courier New"/>
            <w:sz w:val="22"/>
          </w:rPr>
          <w:delText>X2 :</w:delText>
        </w:r>
      </w:del>
      <w:ins w:id="258" w:author="Chanchal" w:date="2015-05-25T20:31:00Z">
        <w:r w:rsidR="007A5D95" w:rsidRPr="00A07ED0">
          <w:rPr>
            <w:rFonts w:asciiTheme="minorHAnsi" w:hAnsiTheme="minorHAnsi" w:cs="Courier New"/>
            <w:sz w:val="22"/>
          </w:rPr>
          <w:t>X2:</w:t>
        </w:r>
      </w:ins>
      <w:r w:rsidRPr="00A07ED0">
        <w:rPr>
          <w:rFonts w:asciiTheme="minorHAnsi" w:hAnsiTheme="minorHAnsi" w:cs="Courier New"/>
          <w:sz w:val="22"/>
        </w:rPr>
        <w:t xml:space="preserve"> Total Retweet</w:t>
      </w:r>
    </w:p>
    <w:p w:rsidR="00CE0788" w:rsidRPr="00A07ED0" w:rsidRDefault="00CE0788" w:rsidP="00F22263">
      <w:pPr>
        <w:pStyle w:val="ListParagraph"/>
        <w:rPr>
          <w:rFonts w:asciiTheme="minorHAnsi" w:hAnsiTheme="minorHAnsi" w:cs="Courier New"/>
          <w:sz w:val="22"/>
        </w:rPr>
      </w:pPr>
    </w:p>
    <w:p w:rsidR="00CE0788" w:rsidRPr="00A07ED0" w:rsidRDefault="00CE0788" w:rsidP="00F22263">
      <w:pPr>
        <w:pStyle w:val="ListParagraph"/>
        <w:rPr>
          <w:rFonts w:asciiTheme="minorHAnsi" w:hAnsiTheme="minorHAnsi" w:cs="Courier New"/>
          <w:sz w:val="22"/>
        </w:rPr>
      </w:pPr>
      <w:r w:rsidRPr="00A07ED0">
        <w:rPr>
          <w:rFonts w:asciiTheme="minorHAnsi" w:hAnsiTheme="minorHAnsi" w:cs="Courier New"/>
          <w:sz w:val="22"/>
        </w:rPr>
        <w:t>Similarly for Model with 3</w:t>
      </w:r>
      <w:del w:id="259" w:author="Chanchal" w:date="2015-05-25T20:31:00Z">
        <w:r w:rsidRPr="00A07ED0" w:rsidDel="007A5D95">
          <w:rPr>
            <w:rFonts w:asciiTheme="minorHAnsi" w:hAnsiTheme="minorHAnsi" w:cs="Courier New"/>
            <w:sz w:val="22"/>
          </w:rPr>
          <w:delText>,4,5</w:delText>
        </w:r>
      </w:del>
      <w:ins w:id="260" w:author="Chanchal" w:date="2015-05-25T20:31:00Z">
        <w:r w:rsidR="007A5D95" w:rsidRPr="00A07ED0">
          <w:rPr>
            <w:rFonts w:asciiTheme="minorHAnsi" w:hAnsiTheme="minorHAnsi" w:cs="Courier New"/>
            <w:sz w:val="22"/>
          </w:rPr>
          <w:t>, 4</w:t>
        </w:r>
      </w:ins>
      <w:ins w:id="261" w:author="Chanchal" w:date="2015-05-25T20:32:00Z">
        <w:r w:rsidR="007A5D95" w:rsidRPr="00A07ED0">
          <w:rPr>
            <w:rFonts w:asciiTheme="minorHAnsi" w:hAnsiTheme="minorHAnsi" w:cs="Courier New"/>
            <w:sz w:val="22"/>
          </w:rPr>
          <w:t>, 5</w:t>
        </w:r>
      </w:ins>
      <w:r w:rsidRPr="00A07ED0">
        <w:rPr>
          <w:rFonts w:asciiTheme="minorHAnsi" w:hAnsiTheme="minorHAnsi" w:cs="Courier New"/>
          <w:sz w:val="22"/>
        </w:rPr>
        <w:t xml:space="preserve"> and 6 </w:t>
      </w:r>
      <w:del w:id="262" w:author="Chanchal" w:date="2015-05-25T20:32:00Z">
        <w:r w:rsidRPr="00A07ED0" w:rsidDel="007A5D95">
          <w:rPr>
            <w:rFonts w:asciiTheme="minorHAnsi" w:hAnsiTheme="minorHAnsi" w:cs="Courier New"/>
            <w:sz w:val="22"/>
          </w:rPr>
          <w:delText>variable</w:delText>
        </w:r>
      </w:del>
      <w:ins w:id="263" w:author="Chanchal" w:date="2015-05-25T20:32:00Z">
        <w:r w:rsidR="007A5D95" w:rsidRPr="00A07ED0">
          <w:rPr>
            <w:rFonts w:asciiTheme="minorHAnsi" w:hAnsiTheme="minorHAnsi" w:cs="Courier New"/>
            <w:sz w:val="22"/>
          </w:rPr>
          <w:t>variables</w:t>
        </w:r>
      </w:ins>
      <w:r w:rsidRPr="00A07ED0">
        <w:rPr>
          <w:rFonts w:asciiTheme="minorHAnsi" w:hAnsiTheme="minorHAnsi" w:cs="Courier New"/>
          <w:sz w:val="22"/>
        </w:rPr>
        <w:t xml:space="preserve"> can be interpreted from the above table.</w:t>
      </w:r>
    </w:p>
    <w:p w:rsidR="00F22263" w:rsidRPr="00A07ED0" w:rsidRDefault="00F22263" w:rsidP="00C20E20">
      <w:pPr>
        <w:pStyle w:val="ListParagraph"/>
        <w:rPr>
          <w:rFonts w:asciiTheme="minorHAnsi" w:hAnsiTheme="minorHAnsi" w:cs="Courier New"/>
          <w:sz w:val="22"/>
        </w:rPr>
      </w:pPr>
    </w:p>
    <w:p w:rsidR="00F22263" w:rsidRPr="00A07ED0" w:rsidRDefault="00F22263" w:rsidP="00C20E20">
      <w:pPr>
        <w:pStyle w:val="ListParagraph"/>
        <w:rPr>
          <w:rFonts w:asciiTheme="minorHAnsi" w:hAnsiTheme="minorHAnsi" w:cs="Courier New"/>
          <w:sz w:val="22"/>
        </w:rPr>
      </w:pPr>
    </w:p>
    <w:p w:rsidR="00F22263" w:rsidRPr="00A07ED0" w:rsidRDefault="00F22263" w:rsidP="00C20E20">
      <w:pPr>
        <w:pStyle w:val="ListParagraph"/>
        <w:rPr>
          <w:rFonts w:asciiTheme="minorHAnsi" w:hAnsiTheme="minorHAnsi" w:cs="Courier New"/>
          <w:sz w:val="22"/>
        </w:rPr>
      </w:pPr>
    </w:p>
    <w:p w:rsidR="00F22263" w:rsidRPr="00A07ED0" w:rsidRDefault="00F22263" w:rsidP="00C20E20">
      <w:pPr>
        <w:pStyle w:val="ListParagraph"/>
        <w:rPr>
          <w:rFonts w:asciiTheme="minorHAnsi" w:hAnsiTheme="minorHAnsi" w:cs="Courier New"/>
          <w:sz w:val="22"/>
        </w:rPr>
      </w:pPr>
    </w:p>
    <w:p w:rsidR="00C20E20" w:rsidRPr="00A07ED0" w:rsidRDefault="00982327" w:rsidP="00C20E20">
      <w:pPr>
        <w:pStyle w:val="ListParagraph"/>
        <w:numPr>
          <w:ilvl w:val="0"/>
          <w:numId w:val="6"/>
        </w:numPr>
        <w:rPr>
          <w:rFonts w:asciiTheme="minorHAnsi" w:hAnsiTheme="minorHAnsi" w:cs="Courier New"/>
          <w:sz w:val="22"/>
        </w:rPr>
      </w:pPr>
      <w:r w:rsidRPr="00A07ED0">
        <w:rPr>
          <w:rFonts w:asciiTheme="minorHAnsi" w:hAnsiTheme="minorHAnsi" w:cs="Courier New"/>
          <w:sz w:val="22"/>
        </w:rPr>
        <w:t xml:space="preserve">All the Models we have built are with confidence interval of 95 % with margin of error as 5 %. </w:t>
      </w:r>
    </w:p>
    <w:p w:rsidR="00C20E20" w:rsidRPr="00A07ED0" w:rsidRDefault="00C20E20" w:rsidP="00C20E20">
      <w:pPr>
        <w:pStyle w:val="ListParagraph"/>
        <w:rPr>
          <w:rFonts w:asciiTheme="minorHAnsi" w:hAnsiTheme="minorHAnsi" w:cs="Courier New"/>
          <w:sz w:val="22"/>
        </w:rPr>
      </w:pPr>
    </w:p>
    <w:p w:rsidR="00C20E20" w:rsidRPr="00A07ED0" w:rsidRDefault="00C20E20" w:rsidP="00C20E20">
      <w:pPr>
        <w:pStyle w:val="ListParagraph"/>
        <w:rPr>
          <w:rFonts w:asciiTheme="minorHAnsi" w:hAnsiTheme="minorHAnsi" w:cs="Courier New"/>
          <w:sz w:val="22"/>
        </w:rPr>
      </w:pPr>
    </w:p>
    <w:p w:rsidR="00C20E20" w:rsidRPr="00A07ED0" w:rsidRDefault="00982327" w:rsidP="00C20E20">
      <w:pPr>
        <w:pStyle w:val="ListParagraph"/>
        <w:numPr>
          <w:ilvl w:val="0"/>
          <w:numId w:val="6"/>
        </w:numPr>
        <w:rPr>
          <w:rFonts w:asciiTheme="minorHAnsi" w:hAnsiTheme="minorHAnsi" w:cs="Courier New"/>
          <w:sz w:val="22"/>
        </w:rPr>
      </w:pPr>
      <w:r w:rsidRPr="00A07ED0">
        <w:rPr>
          <w:rFonts w:asciiTheme="minorHAnsi" w:hAnsiTheme="minorHAnsi" w:cs="Courier New"/>
          <w:sz w:val="22"/>
        </w:rPr>
        <w:t>Out of the 6 subsets of linear model we had to determine which is the best full model to start the regression with, in order to determine the best full model t</w:t>
      </w:r>
      <w:r w:rsidR="00B357EB" w:rsidRPr="00A07ED0">
        <w:rPr>
          <w:rFonts w:asciiTheme="minorHAnsi" w:hAnsiTheme="minorHAnsi" w:cs="Courier New"/>
          <w:sz w:val="22"/>
        </w:rPr>
        <w:t>o start we compare statistical m</w:t>
      </w:r>
      <w:r w:rsidRPr="00A07ED0">
        <w:rPr>
          <w:rFonts w:asciiTheme="minorHAnsi" w:hAnsiTheme="minorHAnsi" w:cs="Courier New"/>
          <w:sz w:val="22"/>
        </w:rPr>
        <w:t>easure</w:t>
      </w:r>
      <w:r w:rsidR="00B357EB" w:rsidRPr="00A07ED0">
        <w:rPr>
          <w:rFonts w:asciiTheme="minorHAnsi" w:hAnsiTheme="minorHAnsi" w:cs="Courier New"/>
          <w:sz w:val="22"/>
        </w:rPr>
        <w:t>s</w:t>
      </w:r>
      <w:r w:rsidRPr="00A07ED0">
        <w:rPr>
          <w:rFonts w:asciiTheme="minorHAnsi" w:hAnsiTheme="minorHAnsi" w:cs="Courier New"/>
          <w:sz w:val="22"/>
        </w:rPr>
        <w:t xml:space="preserve"> such as </w:t>
      </w:r>
      <w:r w:rsidR="00B357EB" w:rsidRPr="00A07ED0">
        <w:rPr>
          <w:rFonts w:asciiTheme="minorHAnsi" w:hAnsiTheme="minorHAnsi" w:cs="Courier New"/>
          <w:sz w:val="22"/>
        </w:rPr>
        <w:t xml:space="preserve">AIC,Mallows’s CP, R-Square, Adjusted R-Square and also for few models we used VIF also as a measure. </w:t>
      </w:r>
    </w:p>
    <w:p w:rsidR="00F22263" w:rsidRDefault="00F22263" w:rsidP="00F22263">
      <w:pPr>
        <w:pStyle w:val="ListParagraph"/>
        <w:rPr>
          <w:rFonts w:ascii="Courier New" w:hAnsi="Courier New" w:cs="Courier New"/>
          <w:b/>
        </w:rPr>
      </w:pPr>
    </w:p>
    <w:p w:rsidR="00AE7C51" w:rsidRDefault="00AE7C51" w:rsidP="00F22263">
      <w:pPr>
        <w:pStyle w:val="ListParagraph"/>
        <w:rPr>
          <w:rFonts w:ascii="Courier New" w:hAnsi="Courier New" w:cs="Courier New"/>
          <w:b/>
        </w:rPr>
      </w:pPr>
      <w:r w:rsidRPr="00AE7C51">
        <w:rPr>
          <w:rFonts w:ascii="Courier New" w:hAnsi="Courier New" w:cs="Courier New"/>
          <w:b/>
          <w:noProof/>
        </w:rPr>
        <w:drawing>
          <wp:inline distT="0" distB="0" distL="0" distR="0" wp14:anchorId="080627B9" wp14:editId="6F2E8CAA">
            <wp:extent cx="4633913" cy="1681162"/>
            <wp:effectExtent l="0" t="0" r="0" b="0"/>
            <wp:docPr id="123" name="Shape 123"/>
            <wp:cNvGraphicFramePr/>
            <a:graphic xmlns:a="http://schemas.openxmlformats.org/drawingml/2006/main">
              <a:graphicData uri="http://schemas.openxmlformats.org/drawingml/2006/picture">
                <pic:pic xmlns:pic="http://schemas.openxmlformats.org/drawingml/2006/picture">
                  <pic:nvPicPr>
                    <pic:cNvPr id="123" name="Shape 123"/>
                    <pic:cNvPicPr preferRelativeResize="0"/>
                  </pic:nvPicPr>
                  <pic:blipFill rotWithShape="1">
                    <a:blip r:embed="rId11">
                      <a:alphaModFix/>
                    </a:blip>
                    <a:srcRect/>
                    <a:stretch/>
                  </pic:blipFill>
                  <pic:spPr>
                    <a:xfrm>
                      <a:off x="0" y="0"/>
                      <a:ext cx="4642377" cy="1684233"/>
                    </a:xfrm>
                    <a:prstGeom prst="rect">
                      <a:avLst/>
                    </a:prstGeom>
                    <a:noFill/>
                    <a:ln>
                      <a:noFill/>
                    </a:ln>
                  </pic:spPr>
                </pic:pic>
              </a:graphicData>
            </a:graphic>
          </wp:inline>
        </w:drawing>
      </w:r>
    </w:p>
    <w:p w:rsidR="00F22263" w:rsidRDefault="00F22263" w:rsidP="00F22263">
      <w:pPr>
        <w:pStyle w:val="ListParagraph"/>
        <w:rPr>
          <w:rFonts w:ascii="Courier New" w:hAnsi="Courier New" w:cs="Courier New"/>
          <w:b/>
        </w:rPr>
      </w:pPr>
    </w:p>
    <w:p w:rsidR="00AE7C51" w:rsidRPr="00A07ED0" w:rsidRDefault="00AE7C51" w:rsidP="00F22263">
      <w:pPr>
        <w:pStyle w:val="ListParagraph"/>
        <w:rPr>
          <w:rFonts w:asciiTheme="minorHAnsi" w:hAnsiTheme="minorHAnsi" w:cs="Courier New"/>
          <w:sz w:val="22"/>
          <w:szCs w:val="22"/>
        </w:rPr>
      </w:pPr>
      <w:r w:rsidRPr="00A07ED0">
        <w:rPr>
          <w:rFonts w:asciiTheme="minorHAnsi" w:hAnsiTheme="minorHAnsi" w:cs="Courier New"/>
          <w:sz w:val="22"/>
          <w:szCs w:val="22"/>
        </w:rPr>
        <w:t>As per the above table Model 3 is the best full Model to start with 3 variab</w:t>
      </w:r>
      <w:r w:rsidR="006A2E0F" w:rsidRPr="00A07ED0">
        <w:rPr>
          <w:rFonts w:asciiTheme="minorHAnsi" w:hAnsiTheme="minorHAnsi" w:cs="Courier New"/>
          <w:sz w:val="22"/>
          <w:szCs w:val="22"/>
        </w:rPr>
        <w:t>les for the Regression Analysis as it has the lease AIC, Mallows’s CP and optimal R-Square and Adjusted R-Square.</w:t>
      </w:r>
    </w:p>
    <w:p w:rsidR="00E949E2" w:rsidRPr="00A07ED0" w:rsidRDefault="00E949E2" w:rsidP="00E949E2">
      <w:pPr>
        <w:pStyle w:val="ListParagraph"/>
        <w:rPr>
          <w:rFonts w:asciiTheme="minorHAnsi" w:hAnsiTheme="minorHAnsi" w:cs="Courier New"/>
          <w:sz w:val="22"/>
          <w:szCs w:val="22"/>
        </w:rPr>
      </w:pPr>
    </w:p>
    <w:p w:rsidR="00CE3F93" w:rsidRPr="00A07ED0" w:rsidRDefault="00C20E20" w:rsidP="00C20E20">
      <w:pPr>
        <w:pStyle w:val="ListParagraph"/>
        <w:numPr>
          <w:ilvl w:val="0"/>
          <w:numId w:val="6"/>
        </w:numPr>
        <w:rPr>
          <w:rFonts w:asciiTheme="minorHAnsi" w:hAnsiTheme="minorHAnsi" w:cs="Courier New"/>
          <w:sz w:val="22"/>
          <w:szCs w:val="22"/>
        </w:rPr>
      </w:pPr>
      <w:r w:rsidRPr="00A07ED0">
        <w:rPr>
          <w:rFonts w:asciiTheme="minorHAnsi" w:hAnsiTheme="minorHAnsi" w:cs="Courier New"/>
          <w:sz w:val="22"/>
          <w:szCs w:val="22"/>
        </w:rPr>
        <w:t xml:space="preserve"> </w:t>
      </w:r>
      <w:r w:rsidR="00B357EB" w:rsidRPr="00A07ED0">
        <w:rPr>
          <w:rFonts w:asciiTheme="minorHAnsi" w:hAnsiTheme="minorHAnsi" w:cs="Courier New"/>
          <w:sz w:val="22"/>
          <w:szCs w:val="22"/>
        </w:rPr>
        <w:t xml:space="preserve">While building the model we have taken care of the basic principle of any modeling technique which is the assurance that there is no violation of </w:t>
      </w:r>
      <w:ins w:id="264" w:author="Chanchal" w:date="2015-05-25T15:35:00Z">
        <w:r w:rsidR="00BE0FB9" w:rsidRPr="00A07ED0">
          <w:rPr>
            <w:rFonts w:asciiTheme="minorHAnsi" w:hAnsiTheme="minorHAnsi" w:cs="Courier New"/>
            <w:sz w:val="22"/>
            <w:szCs w:val="22"/>
          </w:rPr>
          <w:t xml:space="preserve">Constant </w:t>
        </w:r>
      </w:ins>
      <w:r w:rsidR="00B357EB" w:rsidRPr="00A07ED0">
        <w:rPr>
          <w:rFonts w:asciiTheme="minorHAnsi" w:hAnsiTheme="minorHAnsi" w:cs="Courier New"/>
          <w:sz w:val="22"/>
          <w:szCs w:val="22"/>
        </w:rPr>
        <w:t>Variance, Normality, Linearity and Independence for any models which were built.</w:t>
      </w:r>
      <w:r w:rsidR="007A059A" w:rsidRPr="00A07ED0">
        <w:rPr>
          <w:rFonts w:asciiTheme="minorHAnsi" w:hAnsiTheme="minorHAnsi" w:cs="Courier New"/>
          <w:sz w:val="22"/>
          <w:szCs w:val="22"/>
        </w:rPr>
        <w:t xml:space="preserve"> </w:t>
      </w:r>
    </w:p>
    <w:p w:rsidR="00CE3F93" w:rsidRPr="00A07ED0" w:rsidRDefault="00CE3F93" w:rsidP="00CE3F93">
      <w:pPr>
        <w:pStyle w:val="ListParagraph"/>
        <w:rPr>
          <w:rFonts w:asciiTheme="minorHAnsi" w:hAnsiTheme="minorHAnsi" w:cs="Courier New"/>
          <w:sz w:val="22"/>
          <w:szCs w:val="22"/>
        </w:rPr>
      </w:pPr>
    </w:p>
    <w:p w:rsidR="00CE3F93" w:rsidRPr="00A07ED0" w:rsidRDefault="007A059A" w:rsidP="00C20E20">
      <w:pPr>
        <w:pStyle w:val="ListParagraph"/>
        <w:numPr>
          <w:ilvl w:val="0"/>
          <w:numId w:val="6"/>
        </w:numPr>
        <w:rPr>
          <w:rFonts w:asciiTheme="minorHAnsi" w:hAnsiTheme="minorHAnsi" w:cs="Courier New"/>
          <w:sz w:val="22"/>
          <w:szCs w:val="22"/>
        </w:rPr>
      </w:pPr>
      <w:r w:rsidRPr="00A07ED0">
        <w:rPr>
          <w:rFonts w:asciiTheme="minorHAnsi" w:hAnsiTheme="minorHAnsi" w:cs="Courier New"/>
          <w:sz w:val="22"/>
          <w:szCs w:val="22"/>
        </w:rPr>
        <w:t xml:space="preserve">We have analyzed the problem via the visual way from the residual </w:t>
      </w:r>
      <w:r w:rsidR="00CE3F93" w:rsidRPr="00A07ED0">
        <w:rPr>
          <w:rFonts w:asciiTheme="minorHAnsi" w:hAnsiTheme="minorHAnsi" w:cs="Courier New"/>
          <w:sz w:val="22"/>
          <w:szCs w:val="22"/>
        </w:rPr>
        <w:t>plot and normal QQ</w:t>
      </w:r>
      <w:r w:rsidRPr="00A07ED0">
        <w:rPr>
          <w:rFonts w:asciiTheme="minorHAnsi" w:hAnsiTheme="minorHAnsi" w:cs="Courier New"/>
          <w:sz w:val="22"/>
          <w:szCs w:val="22"/>
        </w:rPr>
        <w:t xml:space="preserve"> plot but in order to confirm our analysis we have also ran Breusch-Pagan (BP) test for Heteroscedasticity on most of the best models we have. </w:t>
      </w:r>
    </w:p>
    <w:p w:rsidR="00CE3F93" w:rsidRPr="00A07ED0" w:rsidRDefault="00CE3F93" w:rsidP="00CE3F93">
      <w:pPr>
        <w:pStyle w:val="ListParagraph"/>
        <w:rPr>
          <w:rFonts w:asciiTheme="minorHAnsi" w:hAnsiTheme="minorHAnsi" w:cs="Courier New"/>
          <w:sz w:val="22"/>
          <w:szCs w:val="22"/>
        </w:rPr>
      </w:pPr>
    </w:p>
    <w:p w:rsidR="00A61587" w:rsidRPr="00A07ED0" w:rsidRDefault="007A059A" w:rsidP="00C20E20">
      <w:pPr>
        <w:pStyle w:val="ListParagraph"/>
        <w:numPr>
          <w:ilvl w:val="0"/>
          <w:numId w:val="6"/>
        </w:numPr>
        <w:rPr>
          <w:rFonts w:asciiTheme="minorHAnsi" w:hAnsiTheme="minorHAnsi" w:cs="Courier New"/>
          <w:sz w:val="22"/>
          <w:szCs w:val="22"/>
        </w:rPr>
      </w:pPr>
      <w:r w:rsidRPr="00A07ED0">
        <w:rPr>
          <w:rFonts w:asciiTheme="minorHAnsi" w:hAnsiTheme="minorHAnsi" w:cs="Courier New"/>
          <w:sz w:val="22"/>
          <w:szCs w:val="22"/>
        </w:rPr>
        <w:t>Appropriate transformation techniques have been applied on both X and Y in order to ensure no variance violation happens.</w:t>
      </w:r>
    </w:p>
    <w:p w:rsidR="00A61587" w:rsidRPr="00A07ED0" w:rsidRDefault="00A61587" w:rsidP="00A61587">
      <w:pPr>
        <w:pStyle w:val="ListParagraph"/>
        <w:rPr>
          <w:rFonts w:asciiTheme="minorHAnsi" w:hAnsiTheme="minorHAnsi" w:cs="Courier New"/>
          <w:sz w:val="22"/>
          <w:szCs w:val="22"/>
        </w:rPr>
      </w:pPr>
    </w:p>
    <w:p w:rsidR="004015E2" w:rsidRPr="00A07ED0" w:rsidRDefault="007A059A" w:rsidP="00C20E20">
      <w:pPr>
        <w:pStyle w:val="ListParagraph"/>
        <w:numPr>
          <w:ilvl w:val="0"/>
          <w:numId w:val="6"/>
        </w:numPr>
        <w:rPr>
          <w:rFonts w:asciiTheme="minorHAnsi" w:hAnsiTheme="minorHAnsi" w:cs="Courier New"/>
          <w:sz w:val="22"/>
          <w:szCs w:val="22"/>
        </w:rPr>
      </w:pPr>
      <w:r w:rsidRPr="00A07ED0">
        <w:rPr>
          <w:rFonts w:asciiTheme="minorHAnsi" w:hAnsiTheme="minorHAnsi" w:cs="Courier New"/>
          <w:sz w:val="22"/>
          <w:szCs w:val="22"/>
        </w:rPr>
        <w:t xml:space="preserve">At the end we have performed validation in 3 stages for the final linear equation built via </w:t>
      </w:r>
      <w:r w:rsidR="008052E3" w:rsidRPr="00A07ED0">
        <w:rPr>
          <w:rFonts w:asciiTheme="minorHAnsi" w:hAnsiTheme="minorHAnsi" w:cs="Courier New"/>
          <w:sz w:val="22"/>
          <w:szCs w:val="22"/>
        </w:rPr>
        <w:t>regression,</w:t>
      </w:r>
      <w:r w:rsidRPr="00A07ED0">
        <w:rPr>
          <w:rFonts w:asciiTheme="minorHAnsi" w:hAnsiTheme="minorHAnsi" w:cs="Courier New"/>
          <w:sz w:val="22"/>
          <w:szCs w:val="22"/>
        </w:rPr>
        <w:t xml:space="preserve"> validation test is performed on the sample training data and test data to calculate the overall accuracy and the error rate for the final model along with that a prediction is also done for the celebs who are on Twitter and not on Facebook and if they join what will be approximate number of fan followers the Celeb Facebook page will receive.</w:t>
      </w:r>
    </w:p>
    <w:p w:rsidR="0073422E" w:rsidRDefault="0073422E" w:rsidP="00A07ED0">
      <w:pPr>
        <w:pStyle w:val="Heading1"/>
        <w:rPr>
          <w:rFonts w:ascii="Courier New" w:hAnsi="Courier New" w:cs="Courier New"/>
          <w:sz w:val="36"/>
          <w:u w:val="single"/>
        </w:rPr>
      </w:pPr>
    </w:p>
    <w:p w:rsidR="00A07ED0" w:rsidRDefault="00A07ED0" w:rsidP="00A07ED0"/>
    <w:p w:rsidR="00A07ED0" w:rsidRDefault="00A07ED0" w:rsidP="00A07ED0"/>
    <w:p w:rsidR="00A07ED0" w:rsidRDefault="00A07ED0" w:rsidP="00A07ED0"/>
    <w:p w:rsidR="00A07ED0" w:rsidRDefault="00A07ED0" w:rsidP="00A07ED0"/>
    <w:p w:rsidR="00A07ED0" w:rsidRDefault="00A07ED0" w:rsidP="00A07ED0"/>
    <w:p w:rsidR="00A07ED0" w:rsidRPr="00A07ED0" w:rsidRDefault="00A07ED0"/>
    <w:p w:rsidR="005772AF" w:rsidRPr="002B6C80" w:rsidRDefault="004E11E1">
      <w:pPr>
        <w:pStyle w:val="Heading1"/>
        <w:rPr>
          <w:rFonts w:ascii="Courier New" w:hAnsi="Courier New" w:cs="Courier New"/>
          <w:sz w:val="36"/>
          <w:u w:val="single"/>
        </w:rPr>
        <w:pPrChange w:id="265" w:author="Chanchal" w:date="2015-05-25T16:35:00Z">
          <w:pPr/>
        </w:pPrChange>
      </w:pPr>
      <w:bookmarkStart w:id="266" w:name="_Toc420352418"/>
      <w:r w:rsidRPr="002B6C80">
        <w:rPr>
          <w:rFonts w:ascii="Courier New" w:hAnsi="Courier New" w:cs="Courier New"/>
          <w:sz w:val="36"/>
          <w:u w:val="single"/>
        </w:rPr>
        <w:t>Statistical Models and Linear Regression Analysis on each Model.</w:t>
      </w:r>
      <w:bookmarkEnd w:id="266"/>
    </w:p>
    <w:p w:rsidR="00A07ED0" w:rsidRDefault="00A07ED0" w:rsidP="00ED38F8">
      <w:pPr>
        <w:rPr>
          <w:rFonts w:ascii="Courier New" w:hAnsi="Courier New" w:cs="Courier New"/>
          <w:b/>
          <w:sz w:val="14"/>
          <w:szCs w:val="36"/>
          <w:u w:val="single"/>
        </w:rPr>
      </w:pPr>
    </w:p>
    <w:p w:rsidR="008B010A" w:rsidRPr="00A07ED0" w:rsidRDefault="008B010A" w:rsidP="00ED38F8">
      <w:pPr>
        <w:rPr>
          <w:rFonts w:cs="Courier New"/>
          <w:b/>
          <w:sz w:val="28"/>
          <w:szCs w:val="36"/>
          <w:u w:val="single"/>
          <w:rPrChange w:id="267" w:author="Chanchal" w:date="2015-05-25T20:32:00Z">
            <w:rPr>
              <w:rFonts w:ascii="Courier New" w:hAnsi="Courier New" w:cs="Courier New"/>
              <w:b/>
              <w:sz w:val="36"/>
              <w:szCs w:val="36"/>
              <w:u w:val="single"/>
            </w:rPr>
          </w:rPrChange>
        </w:rPr>
      </w:pPr>
      <w:r w:rsidRPr="00A07ED0">
        <w:rPr>
          <w:rFonts w:cs="Courier New"/>
          <w:b/>
          <w:sz w:val="28"/>
          <w:szCs w:val="36"/>
          <w:u w:val="single"/>
          <w:rPrChange w:id="268" w:author="Chanchal" w:date="2015-05-25T20:32:00Z">
            <w:rPr>
              <w:rFonts w:ascii="Courier New" w:hAnsi="Courier New" w:cs="Courier New"/>
              <w:b/>
              <w:sz w:val="36"/>
              <w:szCs w:val="36"/>
              <w:u w:val="single"/>
            </w:rPr>
          </w:rPrChange>
        </w:rPr>
        <w:t xml:space="preserve">Model </w:t>
      </w:r>
      <w:proofErr w:type="gramStart"/>
      <w:r w:rsidRPr="00A07ED0">
        <w:rPr>
          <w:rFonts w:cs="Courier New"/>
          <w:b/>
          <w:sz w:val="28"/>
          <w:szCs w:val="36"/>
          <w:u w:val="single"/>
          <w:rPrChange w:id="269" w:author="Chanchal" w:date="2015-05-25T20:32:00Z">
            <w:rPr>
              <w:rFonts w:ascii="Courier New" w:hAnsi="Courier New" w:cs="Courier New"/>
              <w:b/>
              <w:sz w:val="36"/>
              <w:szCs w:val="36"/>
              <w:u w:val="single"/>
            </w:rPr>
          </w:rPrChange>
        </w:rPr>
        <w:t>3 :</w:t>
      </w:r>
      <w:proofErr w:type="gramEnd"/>
      <w:r w:rsidRPr="00A07ED0">
        <w:rPr>
          <w:rFonts w:cs="Courier New"/>
          <w:b/>
          <w:sz w:val="28"/>
          <w:szCs w:val="36"/>
          <w:u w:val="single"/>
          <w:rPrChange w:id="270" w:author="Chanchal" w:date="2015-05-25T20:32:00Z">
            <w:rPr>
              <w:rFonts w:ascii="Courier New" w:hAnsi="Courier New" w:cs="Courier New"/>
              <w:b/>
              <w:sz w:val="36"/>
              <w:szCs w:val="36"/>
              <w:u w:val="single"/>
            </w:rPr>
          </w:rPrChange>
        </w:rPr>
        <w:t xml:space="preserve"> Analysis</w:t>
      </w:r>
    </w:p>
    <w:p w:rsidR="008B010A" w:rsidRPr="00A07ED0" w:rsidRDefault="008B010A" w:rsidP="00ED38F8">
      <w:pPr>
        <w:rPr>
          <w:rFonts w:cs="Courier New"/>
          <w:b/>
          <w:sz w:val="28"/>
          <w:szCs w:val="36"/>
          <w:rPrChange w:id="271" w:author="Chanchal" w:date="2015-05-25T20:33:00Z">
            <w:rPr>
              <w:rFonts w:ascii="Courier New" w:hAnsi="Courier New" w:cs="Courier New"/>
              <w:b/>
              <w:sz w:val="36"/>
              <w:szCs w:val="36"/>
              <w:u w:val="single"/>
            </w:rPr>
          </w:rPrChange>
        </w:rPr>
      </w:pPr>
      <w:r w:rsidRPr="00A07ED0">
        <w:rPr>
          <w:rFonts w:cs="Courier New"/>
          <w:b/>
          <w:sz w:val="28"/>
          <w:szCs w:val="36"/>
          <w:rPrChange w:id="272" w:author="Chanchal" w:date="2015-05-25T20:33:00Z">
            <w:rPr>
              <w:rFonts w:ascii="Courier New" w:hAnsi="Courier New" w:cs="Courier New"/>
              <w:b/>
              <w:sz w:val="36"/>
              <w:szCs w:val="36"/>
              <w:u w:val="single"/>
            </w:rPr>
          </w:rPrChange>
        </w:rPr>
        <w:t>FacebookLikes ~ Numberoffollowers+TotalRetweet+Country</w:t>
      </w:r>
    </w:p>
    <w:p w:rsidR="008B010A" w:rsidRPr="00A07ED0" w:rsidRDefault="008B010A" w:rsidP="00ED38F8">
      <w:pPr>
        <w:rPr>
          <w:rFonts w:cs="Courier New"/>
          <w:b/>
          <w:sz w:val="36"/>
          <w:szCs w:val="36"/>
          <w:u w:val="single"/>
        </w:rPr>
      </w:pPr>
      <w:r w:rsidRPr="00A07ED0">
        <w:rPr>
          <w:rFonts w:cs="Courier New"/>
          <w:b/>
          <w:noProof/>
          <w:sz w:val="36"/>
          <w:szCs w:val="36"/>
          <w:u w:val="single"/>
        </w:rPr>
        <w:lastRenderedPageBreak/>
        <w:drawing>
          <wp:inline distT="0" distB="0" distL="0" distR="0" wp14:anchorId="16A96E43" wp14:editId="7CF7BAC8">
            <wp:extent cx="3886200" cy="1376362"/>
            <wp:effectExtent l="0" t="0" r="0" b="0"/>
            <wp:docPr id="130" name="Shape 130"/>
            <wp:cNvGraphicFramePr/>
            <a:graphic xmlns:a="http://schemas.openxmlformats.org/drawingml/2006/main">
              <a:graphicData uri="http://schemas.openxmlformats.org/drawingml/2006/picture">
                <pic:pic xmlns:pic="http://schemas.openxmlformats.org/drawingml/2006/picture">
                  <pic:nvPicPr>
                    <pic:cNvPr id="130" name="Shape 130"/>
                    <pic:cNvPicPr preferRelativeResize="0"/>
                  </pic:nvPicPr>
                  <pic:blipFill>
                    <a:blip r:embed="rId12">
                      <a:alphaModFix/>
                    </a:blip>
                    <a:stretch>
                      <a:fillRect/>
                    </a:stretch>
                  </pic:blipFill>
                  <pic:spPr>
                    <a:xfrm>
                      <a:off x="0" y="0"/>
                      <a:ext cx="3886200" cy="1376362"/>
                    </a:xfrm>
                    <a:prstGeom prst="rect">
                      <a:avLst/>
                    </a:prstGeom>
                    <a:noFill/>
                    <a:ln>
                      <a:noFill/>
                    </a:ln>
                  </pic:spPr>
                </pic:pic>
              </a:graphicData>
            </a:graphic>
          </wp:inline>
        </w:drawing>
      </w:r>
    </w:p>
    <w:p w:rsidR="008B010A" w:rsidRPr="00A07ED0" w:rsidRDefault="008B010A" w:rsidP="00ED38F8">
      <w:pPr>
        <w:rPr>
          <w:rFonts w:cs="Courier New"/>
          <w:sz w:val="24"/>
          <w:szCs w:val="36"/>
          <w:rPrChange w:id="273" w:author="Chanchal" w:date="2015-05-25T20:33:00Z">
            <w:rPr>
              <w:rFonts w:ascii="Courier New" w:hAnsi="Courier New" w:cs="Courier New"/>
              <w:b/>
              <w:sz w:val="36"/>
              <w:szCs w:val="36"/>
              <w:u w:val="single"/>
            </w:rPr>
          </w:rPrChange>
        </w:rPr>
      </w:pPr>
      <w:del w:id="274" w:author="Chanchal" w:date="2015-05-25T20:33:00Z">
        <w:r w:rsidRPr="00A07ED0" w:rsidDel="007A5D95">
          <w:rPr>
            <w:rFonts w:cs="Courier New"/>
            <w:b/>
            <w:bCs/>
            <w:sz w:val="28"/>
            <w:szCs w:val="36"/>
            <w:rPrChange w:id="275" w:author="Chanchal" w:date="2015-05-25T20:34:00Z">
              <w:rPr>
                <w:rFonts w:ascii="Courier New" w:hAnsi="Courier New" w:cs="Courier New"/>
                <w:b/>
                <w:bCs/>
                <w:sz w:val="36"/>
                <w:szCs w:val="36"/>
                <w:u w:val="single"/>
              </w:rPr>
            </w:rPrChange>
          </w:rPr>
          <w:delText>Conclusion :</w:delText>
        </w:r>
      </w:del>
      <w:ins w:id="276" w:author="Chanchal" w:date="2015-05-25T20:33:00Z">
        <w:r w:rsidR="007A5D95" w:rsidRPr="00A07ED0">
          <w:rPr>
            <w:rFonts w:cs="Courier New"/>
            <w:b/>
            <w:bCs/>
            <w:sz w:val="28"/>
            <w:szCs w:val="36"/>
            <w:rPrChange w:id="277" w:author="Chanchal" w:date="2015-05-25T20:34:00Z">
              <w:rPr>
                <w:rFonts w:ascii="Courier New" w:hAnsi="Courier New" w:cs="Courier New"/>
                <w:b/>
                <w:bCs/>
                <w:sz w:val="24"/>
                <w:szCs w:val="36"/>
              </w:rPr>
            </w:rPrChange>
          </w:rPr>
          <w:t>Conclusion</w:t>
        </w:r>
        <w:r w:rsidR="007A5D95" w:rsidRPr="00A07ED0">
          <w:rPr>
            <w:rFonts w:cs="Courier New"/>
            <w:b/>
            <w:bCs/>
            <w:sz w:val="24"/>
            <w:szCs w:val="36"/>
          </w:rPr>
          <w:t>:</w:t>
        </w:r>
      </w:ins>
      <w:r w:rsidRPr="00A07ED0">
        <w:rPr>
          <w:rFonts w:cs="Courier New"/>
          <w:b/>
          <w:bCs/>
          <w:sz w:val="24"/>
          <w:szCs w:val="36"/>
          <w:rPrChange w:id="278" w:author="Chanchal" w:date="2015-05-25T20:33:00Z">
            <w:rPr>
              <w:rFonts w:ascii="Courier New" w:hAnsi="Courier New" w:cs="Courier New"/>
              <w:b/>
              <w:bCs/>
              <w:sz w:val="36"/>
              <w:szCs w:val="36"/>
              <w:u w:val="single"/>
            </w:rPr>
          </w:rPrChange>
        </w:rPr>
        <w:t xml:space="preserve">  Country is not a significant predictor as the P </w:t>
      </w:r>
      <w:proofErr w:type="gramStart"/>
      <w:r w:rsidRPr="00A07ED0">
        <w:rPr>
          <w:rFonts w:cs="Courier New"/>
          <w:b/>
          <w:bCs/>
          <w:sz w:val="24"/>
          <w:szCs w:val="36"/>
          <w:rPrChange w:id="279" w:author="Chanchal" w:date="2015-05-25T20:33:00Z">
            <w:rPr>
              <w:rFonts w:ascii="Courier New" w:hAnsi="Courier New" w:cs="Courier New"/>
              <w:b/>
              <w:bCs/>
              <w:sz w:val="36"/>
              <w:szCs w:val="36"/>
              <w:u w:val="single"/>
            </w:rPr>
          </w:rPrChange>
        </w:rPr>
        <w:t>value</w:t>
      </w:r>
      <w:r w:rsidR="006D0A45" w:rsidRPr="00A07ED0">
        <w:rPr>
          <w:rFonts w:cs="Courier New"/>
          <w:b/>
          <w:bCs/>
          <w:sz w:val="24"/>
          <w:szCs w:val="36"/>
        </w:rPr>
        <w:t>(</w:t>
      </w:r>
      <w:proofErr w:type="gramEnd"/>
      <w:r w:rsidR="006D0A45" w:rsidRPr="00A07ED0">
        <w:rPr>
          <w:rFonts w:cs="Courier New"/>
          <w:b/>
          <w:bCs/>
          <w:sz w:val="24"/>
          <w:szCs w:val="36"/>
        </w:rPr>
        <w:t>0.0644)</w:t>
      </w:r>
      <w:r w:rsidRPr="00A07ED0">
        <w:rPr>
          <w:rFonts w:cs="Courier New"/>
          <w:b/>
          <w:bCs/>
          <w:sz w:val="24"/>
          <w:szCs w:val="36"/>
          <w:rPrChange w:id="280" w:author="Chanchal" w:date="2015-05-25T20:33:00Z">
            <w:rPr>
              <w:rFonts w:ascii="Courier New" w:hAnsi="Courier New" w:cs="Courier New"/>
              <w:b/>
              <w:bCs/>
              <w:sz w:val="36"/>
              <w:szCs w:val="36"/>
              <w:u w:val="single"/>
            </w:rPr>
          </w:rPrChange>
        </w:rPr>
        <w:t xml:space="preserve"> is &gt; than </w:t>
      </w:r>
      <w:del w:id="281" w:author="Chanchal" w:date="2015-05-25T20:33:00Z">
        <w:r w:rsidRPr="00A07ED0" w:rsidDel="007A5D95">
          <w:rPr>
            <w:rFonts w:cs="Courier New"/>
            <w:b/>
            <w:bCs/>
            <w:sz w:val="24"/>
            <w:szCs w:val="36"/>
            <w:rPrChange w:id="282" w:author="Chanchal" w:date="2015-05-25T20:33:00Z">
              <w:rPr>
                <w:rFonts w:ascii="Courier New" w:hAnsi="Courier New" w:cs="Courier New"/>
                <w:b/>
                <w:bCs/>
                <w:sz w:val="36"/>
                <w:szCs w:val="36"/>
                <w:u w:val="single"/>
              </w:rPr>
            </w:rPrChange>
          </w:rPr>
          <w:delText>Alpha(</w:delText>
        </w:r>
      </w:del>
      <w:ins w:id="283" w:author="Chanchal" w:date="2015-05-25T20:33:00Z">
        <w:r w:rsidR="007A5D95" w:rsidRPr="00A07ED0">
          <w:rPr>
            <w:rFonts w:cs="Courier New"/>
            <w:b/>
            <w:bCs/>
            <w:sz w:val="24"/>
            <w:szCs w:val="36"/>
            <w:rPrChange w:id="284" w:author="Chanchal" w:date="2015-05-25T20:33:00Z">
              <w:rPr>
                <w:rFonts w:ascii="Courier New" w:hAnsi="Courier New" w:cs="Courier New"/>
                <w:bCs/>
                <w:sz w:val="24"/>
                <w:szCs w:val="36"/>
              </w:rPr>
            </w:rPrChange>
          </w:rPr>
          <w:t>Alpha (</w:t>
        </w:r>
      </w:ins>
      <w:r w:rsidRPr="00A07ED0">
        <w:rPr>
          <w:rFonts w:cs="Courier New"/>
          <w:b/>
          <w:bCs/>
          <w:sz w:val="24"/>
          <w:szCs w:val="36"/>
          <w:rPrChange w:id="285" w:author="Chanchal" w:date="2015-05-25T20:33:00Z">
            <w:rPr>
              <w:rFonts w:ascii="Courier New" w:hAnsi="Courier New" w:cs="Courier New"/>
              <w:b/>
              <w:bCs/>
              <w:sz w:val="36"/>
              <w:szCs w:val="36"/>
              <w:u w:val="single"/>
            </w:rPr>
          </w:rPrChange>
        </w:rPr>
        <w:t>0.05) and it’s not contributing significantly to predict Facebook Likes(Y).</w:t>
      </w:r>
      <w:r w:rsidRPr="00A07ED0">
        <w:rPr>
          <w:rFonts w:cs="Courier New"/>
          <w:bCs/>
          <w:sz w:val="24"/>
          <w:szCs w:val="36"/>
          <w:rPrChange w:id="286" w:author="Chanchal" w:date="2015-05-25T20:33:00Z">
            <w:rPr>
              <w:rFonts w:ascii="Courier New" w:hAnsi="Courier New" w:cs="Courier New"/>
              <w:b/>
              <w:bCs/>
              <w:sz w:val="36"/>
              <w:szCs w:val="36"/>
              <w:u w:val="single"/>
            </w:rPr>
          </w:rPrChange>
        </w:rPr>
        <w:t xml:space="preserve"> </w:t>
      </w:r>
    </w:p>
    <w:p w:rsidR="00A07ED0" w:rsidRDefault="00A07ED0" w:rsidP="00ED38F8">
      <w:pPr>
        <w:rPr>
          <w:rFonts w:ascii="Courier New" w:hAnsi="Courier New" w:cs="Courier New"/>
          <w:b/>
          <w:sz w:val="28"/>
          <w:szCs w:val="36"/>
          <w:u w:val="single"/>
        </w:rPr>
      </w:pPr>
    </w:p>
    <w:p w:rsidR="00C31B80" w:rsidRPr="00A07ED0" w:rsidRDefault="00C31B80" w:rsidP="00ED38F8">
      <w:pPr>
        <w:rPr>
          <w:rFonts w:cs="Courier New"/>
          <w:b/>
          <w:sz w:val="28"/>
          <w:szCs w:val="36"/>
          <w:u w:val="single"/>
          <w:rPrChange w:id="287" w:author="Chanchal" w:date="2015-05-25T20:34:00Z">
            <w:rPr>
              <w:rFonts w:ascii="Courier New" w:hAnsi="Courier New" w:cs="Courier New"/>
              <w:b/>
              <w:sz w:val="36"/>
              <w:szCs w:val="36"/>
              <w:u w:val="single"/>
            </w:rPr>
          </w:rPrChange>
        </w:rPr>
      </w:pPr>
      <w:r w:rsidRPr="00A07ED0">
        <w:rPr>
          <w:rFonts w:cs="Courier New"/>
          <w:b/>
          <w:sz w:val="28"/>
          <w:szCs w:val="36"/>
          <w:u w:val="single"/>
          <w:rPrChange w:id="288" w:author="Chanchal" w:date="2015-05-25T20:34:00Z">
            <w:rPr>
              <w:rFonts w:ascii="Courier New" w:hAnsi="Courier New" w:cs="Courier New"/>
              <w:b/>
              <w:sz w:val="36"/>
              <w:szCs w:val="36"/>
              <w:u w:val="single"/>
            </w:rPr>
          </w:rPrChange>
        </w:rPr>
        <w:t xml:space="preserve">Model </w:t>
      </w:r>
      <w:proofErr w:type="gramStart"/>
      <w:r w:rsidRPr="00A07ED0">
        <w:rPr>
          <w:rFonts w:cs="Courier New"/>
          <w:b/>
          <w:sz w:val="28"/>
          <w:szCs w:val="36"/>
          <w:u w:val="single"/>
          <w:rPrChange w:id="289" w:author="Chanchal" w:date="2015-05-25T20:34:00Z">
            <w:rPr>
              <w:rFonts w:ascii="Courier New" w:hAnsi="Courier New" w:cs="Courier New"/>
              <w:b/>
              <w:sz w:val="36"/>
              <w:szCs w:val="36"/>
              <w:u w:val="single"/>
            </w:rPr>
          </w:rPrChange>
        </w:rPr>
        <w:t>2 :</w:t>
      </w:r>
      <w:proofErr w:type="gramEnd"/>
      <w:r w:rsidRPr="00A07ED0">
        <w:rPr>
          <w:rFonts w:cs="Courier New"/>
          <w:b/>
          <w:sz w:val="28"/>
          <w:szCs w:val="36"/>
          <w:u w:val="single"/>
          <w:rPrChange w:id="290" w:author="Chanchal" w:date="2015-05-25T20:34:00Z">
            <w:rPr>
              <w:rFonts w:ascii="Courier New" w:hAnsi="Courier New" w:cs="Courier New"/>
              <w:b/>
              <w:sz w:val="36"/>
              <w:szCs w:val="36"/>
              <w:u w:val="single"/>
            </w:rPr>
          </w:rPrChange>
        </w:rPr>
        <w:t xml:space="preserve"> Analysis</w:t>
      </w:r>
    </w:p>
    <w:p w:rsidR="00C31B80" w:rsidRPr="00A07ED0" w:rsidRDefault="00C31B80" w:rsidP="00ED38F8">
      <w:pPr>
        <w:rPr>
          <w:rFonts w:cs="Courier New"/>
          <w:b/>
          <w:sz w:val="24"/>
          <w:szCs w:val="36"/>
          <w:u w:val="single"/>
        </w:rPr>
      </w:pPr>
      <w:r w:rsidRPr="00A07ED0">
        <w:rPr>
          <w:rFonts w:cs="Courier New"/>
          <w:b/>
          <w:bCs/>
          <w:i/>
          <w:iCs/>
          <w:sz w:val="24"/>
          <w:szCs w:val="36"/>
          <w:u w:val="single"/>
          <w:rPrChange w:id="291" w:author="Chanchal" w:date="2015-05-25T20:34:00Z">
            <w:rPr>
              <w:rFonts w:ascii="Courier New" w:hAnsi="Courier New" w:cs="Courier New"/>
              <w:b/>
              <w:bCs/>
              <w:i/>
              <w:iCs/>
              <w:sz w:val="36"/>
              <w:szCs w:val="36"/>
              <w:u w:val="single"/>
            </w:rPr>
          </w:rPrChange>
        </w:rPr>
        <w:t>FacebookLikes ~ Numberoffollowers+TotalRetweet</w:t>
      </w:r>
    </w:p>
    <w:p w:rsidR="00C31B80" w:rsidRDefault="00C31B80" w:rsidP="00ED38F8">
      <w:pPr>
        <w:rPr>
          <w:rFonts w:ascii="Courier New" w:hAnsi="Courier New" w:cs="Courier New"/>
          <w:b/>
          <w:sz w:val="36"/>
          <w:szCs w:val="36"/>
          <w:u w:val="single"/>
        </w:rPr>
      </w:pPr>
      <w:r w:rsidRPr="00C31B80">
        <w:rPr>
          <w:rFonts w:ascii="Courier New" w:hAnsi="Courier New" w:cs="Courier New"/>
          <w:b/>
          <w:noProof/>
          <w:sz w:val="36"/>
          <w:szCs w:val="36"/>
          <w:u w:val="single"/>
        </w:rPr>
        <w:drawing>
          <wp:inline distT="0" distB="0" distL="0" distR="0" wp14:anchorId="3D04BC15" wp14:editId="79B04C37">
            <wp:extent cx="3790950" cy="1433512"/>
            <wp:effectExtent l="0" t="0" r="0" b="0"/>
            <wp:docPr id="140" name="Shape 140"/>
            <wp:cNvGraphicFramePr/>
            <a:graphic xmlns:a="http://schemas.openxmlformats.org/drawingml/2006/main">
              <a:graphicData uri="http://schemas.openxmlformats.org/drawingml/2006/picture">
                <pic:pic xmlns:pic="http://schemas.openxmlformats.org/drawingml/2006/picture">
                  <pic:nvPicPr>
                    <pic:cNvPr id="140" name="Shape 140"/>
                    <pic:cNvPicPr preferRelativeResize="0"/>
                  </pic:nvPicPr>
                  <pic:blipFill>
                    <a:blip r:embed="rId13">
                      <a:alphaModFix/>
                    </a:blip>
                    <a:stretch>
                      <a:fillRect/>
                    </a:stretch>
                  </pic:blipFill>
                  <pic:spPr>
                    <a:xfrm>
                      <a:off x="0" y="0"/>
                      <a:ext cx="3790950" cy="1433512"/>
                    </a:xfrm>
                    <a:prstGeom prst="rect">
                      <a:avLst/>
                    </a:prstGeom>
                    <a:noFill/>
                    <a:ln>
                      <a:noFill/>
                    </a:ln>
                  </pic:spPr>
                </pic:pic>
              </a:graphicData>
            </a:graphic>
          </wp:inline>
        </w:drawing>
      </w:r>
    </w:p>
    <w:p w:rsidR="00C31B80" w:rsidRPr="00A07ED0" w:rsidRDefault="00C31B80" w:rsidP="00ED38F8">
      <w:pPr>
        <w:rPr>
          <w:rFonts w:cs="Courier New"/>
          <w:b/>
          <w:bCs/>
          <w:sz w:val="28"/>
          <w:szCs w:val="28"/>
          <w:rPrChange w:id="292" w:author="Chanchal" w:date="2015-05-25T20:34:00Z">
            <w:rPr>
              <w:rFonts w:ascii="Courier New" w:hAnsi="Courier New" w:cs="Courier New"/>
              <w:b/>
              <w:sz w:val="36"/>
              <w:szCs w:val="36"/>
              <w:u w:val="single"/>
            </w:rPr>
          </w:rPrChange>
        </w:rPr>
      </w:pPr>
      <w:del w:id="293" w:author="Chanchal" w:date="2015-05-25T20:35:00Z">
        <w:r w:rsidRPr="00A07ED0" w:rsidDel="000A6AD9">
          <w:rPr>
            <w:rFonts w:cs="Courier New"/>
            <w:b/>
            <w:bCs/>
            <w:sz w:val="28"/>
            <w:szCs w:val="28"/>
            <w:rPrChange w:id="294" w:author="Chanchal" w:date="2015-05-25T20:34:00Z">
              <w:rPr>
                <w:rFonts w:ascii="Courier New" w:hAnsi="Courier New" w:cs="Courier New"/>
                <w:b/>
                <w:bCs/>
                <w:sz w:val="36"/>
                <w:szCs w:val="36"/>
                <w:u w:val="single"/>
              </w:rPr>
            </w:rPrChange>
          </w:rPr>
          <w:delText>VIF :</w:delText>
        </w:r>
      </w:del>
      <w:ins w:id="295" w:author="Chanchal" w:date="2015-05-25T20:35:00Z">
        <w:r w:rsidR="000A6AD9" w:rsidRPr="00A07ED0">
          <w:rPr>
            <w:rFonts w:cs="Courier New"/>
            <w:b/>
            <w:bCs/>
            <w:sz w:val="28"/>
            <w:szCs w:val="28"/>
          </w:rPr>
          <w:t>VIF:</w:t>
        </w:r>
      </w:ins>
      <w:r w:rsidRPr="00A07ED0">
        <w:rPr>
          <w:rFonts w:cs="Courier New"/>
          <w:b/>
          <w:bCs/>
          <w:sz w:val="28"/>
          <w:szCs w:val="28"/>
          <w:rPrChange w:id="296" w:author="Chanchal" w:date="2015-05-25T20:34:00Z">
            <w:rPr>
              <w:rFonts w:ascii="Courier New" w:hAnsi="Courier New" w:cs="Courier New"/>
              <w:b/>
              <w:bCs/>
              <w:sz w:val="36"/>
              <w:szCs w:val="36"/>
              <w:u w:val="single"/>
            </w:rPr>
          </w:rPrChange>
        </w:rPr>
        <w:t xml:space="preserve"> 3.92 (&lt;10) which indicates that multi</w:t>
      </w:r>
      <w:ins w:id="297" w:author="Chanchal" w:date="2015-05-25T20:35:00Z">
        <w:r w:rsidR="000A6AD9" w:rsidRPr="00A07ED0">
          <w:rPr>
            <w:rFonts w:cs="Courier New"/>
            <w:b/>
            <w:bCs/>
            <w:sz w:val="28"/>
            <w:szCs w:val="28"/>
          </w:rPr>
          <w:t>-co-</w:t>
        </w:r>
      </w:ins>
      <w:del w:id="298" w:author="Chanchal" w:date="2015-05-25T20:35:00Z">
        <w:r w:rsidRPr="00A07ED0" w:rsidDel="000A6AD9">
          <w:rPr>
            <w:rFonts w:cs="Courier New"/>
            <w:b/>
            <w:bCs/>
            <w:sz w:val="28"/>
            <w:szCs w:val="28"/>
            <w:rPrChange w:id="299" w:author="Chanchal" w:date="2015-05-25T20:34:00Z">
              <w:rPr>
                <w:rFonts w:ascii="Courier New" w:hAnsi="Courier New" w:cs="Courier New"/>
                <w:b/>
                <w:bCs/>
                <w:sz w:val="36"/>
                <w:szCs w:val="36"/>
                <w:u w:val="single"/>
              </w:rPr>
            </w:rPrChange>
          </w:rPr>
          <w:delText>collinearity</w:delText>
        </w:r>
      </w:del>
      <w:ins w:id="300" w:author="Chanchal" w:date="2015-05-25T20:35:00Z">
        <w:r w:rsidR="000A6AD9" w:rsidRPr="00A07ED0">
          <w:rPr>
            <w:rFonts w:cs="Courier New"/>
            <w:b/>
            <w:bCs/>
            <w:sz w:val="28"/>
            <w:szCs w:val="28"/>
          </w:rPr>
          <w:t>linearity</w:t>
        </w:r>
      </w:ins>
      <w:r w:rsidRPr="00A07ED0">
        <w:rPr>
          <w:rFonts w:cs="Courier New"/>
          <w:b/>
          <w:bCs/>
          <w:sz w:val="28"/>
          <w:szCs w:val="28"/>
          <w:rPrChange w:id="301" w:author="Chanchal" w:date="2015-05-25T20:34:00Z">
            <w:rPr>
              <w:rFonts w:ascii="Courier New" w:hAnsi="Courier New" w:cs="Courier New"/>
              <w:b/>
              <w:bCs/>
              <w:sz w:val="36"/>
              <w:szCs w:val="36"/>
              <w:u w:val="single"/>
            </w:rPr>
          </w:rPrChange>
        </w:rPr>
        <w:t xml:space="preserve"> amongst all the variables is not </w:t>
      </w:r>
      <w:del w:id="302" w:author="Chanchal" w:date="2015-05-25T20:34:00Z">
        <w:r w:rsidRPr="00A07ED0" w:rsidDel="000B2EC6">
          <w:rPr>
            <w:rFonts w:cs="Courier New"/>
            <w:b/>
            <w:bCs/>
            <w:sz w:val="28"/>
            <w:szCs w:val="28"/>
            <w:rPrChange w:id="303" w:author="Chanchal" w:date="2015-05-25T20:34:00Z">
              <w:rPr>
                <w:rFonts w:ascii="Courier New" w:hAnsi="Courier New" w:cs="Courier New"/>
                <w:b/>
                <w:bCs/>
                <w:sz w:val="36"/>
                <w:szCs w:val="36"/>
                <w:u w:val="single"/>
              </w:rPr>
            </w:rPrChange>
          </w:rPr>
          <w:delText>overfitting</w:delText>
        </w:r>
      </w:del>
      <w:ins w:id="304" w:author="Chanchal" w:date="2015-05-25T20:34:00Z">
        <w:r w:rsidR="000B2EC6" w:rsidRPr="00A07ED0">
          <w:rPr>
            <w:rFonts w:cs="Courier New"/>
            <w:b/>
            <w:bCs/>
            <w:sz w:val="28"/>
            <w:szCs w:val="28"/>
          </w:rPr>
          <w:t>over fitting</w:t>
        </w:r>
      </w:ins>
      <w:r w:rsidRPr="00A07ED0">
        <w:rPr>
          <w:rFonts w:cs="Courier New"/>
          <w:b/>
          <w:bCs/>
          <w:sz w:val="28"/>
          <w:szCs w:val="28"/>
          <w:rPrChange w:id="305" w:author="Chanchal" w:date="2015-05-25T20:34:00Z">
            <w:rPr>
              <w:rFonts w:ascii="Courier New" w:hAnsi="Courier New" w:cs="Courier New"/>
              <w:b/>
              <w:bCs/>
              <w:sz w:val="36"/>
              <w:szCs w:val="36"/>
              <w:u w:val="single"/>
            </w:rPr>
          </w:rPrChange>
        </w:rPr>
        <w:t xml:space="preserve"> the model.</w:t>
      </w:r>
    </w:p>
    <w:p w:rsidR="00C31B80" w:rsidRPr="00AF275C" w:rsidRDefault="00520108" w:rsidP="00ED38F8">
      <w:pPr>
        <w:rPr>
          <w:rFonts w:cs="Courier New"/>
          <w:b/>
          <w:sz w:val="36"/>
          <w:szCs w:val="36"/>
          <w:u w:val="single"/>
        </w:rPr>
      </w:pPr>
      <w:r w:rsidRPr="00AF275C">
        <w:rPr>
          <w:noProof/>
        </w:rPr>
        <w:lastRenderedPageBreak/>
        <w:drawing>
          <wp:inline distT="0" distB="0" distL="0" distR="0" wp14:anchorId="67F799EF" wp14:editId="20D95758">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14750"/>
                    </a:xfrm>
                    <a:prstGeom prst="rect">
                      <a:avLst/>
                    </a:prstGeom>
                  </pic:spPr>
                </pic:pic>
              </a:graphicData>
            </a:graphic>
          </wp:inline>
        </w:drawing>
      </w:r>
    </w:p>
    <w:p w:rsidR="0070387F" w:rsidRPr="00AF275C" w:rsidRDefault="0070387F">
      <w:pPr>
        <w:pStyle w:val="ListParagraph"/>
        <w:numPr>
          <w:ilvl w:val="0"/>
          <w:numId w:val="11"/>
        </w:numPr>
        <w:rPr>
          <w:rFonts w:asciiTheme="minorHAnsi" w:hAnsiTheme="minorHAnsi" w:cs="Courier New"/>
          <w:b/>
          <w:szCs w:val="36"/>
          <w:rPrChange w:id="306" w:author="Chanchal" w:date="2015-05-25T20:36:00Z">
            <w:rPr>
              <w:rFonts w:ascii="Courier New" w:hAnsi="Courier New" w:cs="Courier New"/>
              <w:b/>
              <w:sz w:val="36"/>
              <w:szCs w:val="36"/>
              <w:u w:val="single"/>
            </w:rPr>
          </w:rPrChange>
        </w:rPr>
        <w:pPrChange w:id="307" w:author="Chanchal" w:date="2015-05-25T20:36:00Z">
          <w:pPr/>
        </w:pPrChange>
      </w:pPr>
      <w:r w:rsidRPr="00AF275C">
        <w:rPr>
          <w:rFonts w:asciiTheme="minorHAnsi" w:hAnsiTheme="minorHAnsi" w:cs="Courier New"/>
          <w:b/>
          <w:szCs w:val="36"/>
          <w:rPrChange w:id="308" w:author="Chanchal" w:date="2015-05-25T20:36:00Z">
            <w:rPr>
              <w:rFonts w:ascii="Courier New" w:hAnsi="Courier New" w:cs="Courier New"/>
              <w:b/>
              <w:sz w:val="36"/>
              <w:szCs w:val="36"/>
              <w:u w:val="single"/>
            </w:rPr>
          </w:rPrChange>
        </w:rPr>
        <w:t xml:space="preserve">Quantile plot has heavy tail </w:t>
      </w:r>
    </w:p>
    <w:p w:rsidR="002A39F1" w:rsidRPr="00AF275C" w:rsidRDefault="000A6AD9" w:rsidP="00ED38F8">
      <w:pPr>
        <w:pStyle w:val="ListParagraph"/>
        <w:numPr>
          <w:ilvl w:val="0"/>
          <w:numId w:val="11"/>
        </w:numPr>
        <w:rPr>
          <w:rFonts w:asciiTheme="minorHAnsi" w:hAnsiTheme="minorHAnsi" w:cs="Courier New"/>
          <w:b/>
          <w:szCs w:val="36"/>
        </w:rPr>
      </w:pPr>
      <w:ins w:id="309" w:author="Chanchal" w:date="2015-05-25T20:36:00Z">
        <w:r w:rsidRPr="00AF275C">
          <w:rPr>
            <w:rFonts w:asciiTheme="minorHAnsi" w:hAnsiTheme="minorHAnsi" w:cs="Courier New"/>
            <w:b/>
            <w:szCs w:val="36"/>
            <w:rPrChange w:id="310" w:author="Chanchal" w:date="2015-05-25T20:36:00Z">
              <w:rPr>
                <w:rFonts w:ascii="Courier New" w:hAnsi="Courier New" w:cs="Courier New"/>
                <w:b/>
                <w:sz w:val="28"/>
                <w:szCs w:val="36"/>
              </w:rPr>
            </w:rPrChange>
          </w:rPr>
          <w:t>N</w:t>
        </w:r>
      </w:ins>
      <w:del w:id="311" w:author="Chanchal" w:date="2015-05-25T20:36:00Z">
        <w:r w:rsidR="0070387F" w:rsidRPr="00AF275C" w:rsidDel="000A6AD9">
          <w:rPr>
            <w:rFonts w:asciiTheme="minorHAnsi" w:hAnsiTheme="minorHAnsi" w:cs="Courier New"/>
            <w:b/>
            <w:szCs w:val="36"/>
            <w:rPrChange w:id="312" w:author="Chanchal" w:date="2015-05-25T20:36:00Z">
              <w:rPr>
                <w:rFonts w:ascii="Courier New" w:hAnsi="Courier New" w:cs="Courier New"/>
                <w:b/>
                <w:sz w:val="36"/>
                <w:szCs w:val="36"/>
                <w:u w:val="single"/>
              </w:rPr>
            </w:rPrChange>
          </w:rPr>
          <w:delText>n</w:delText>
        </w:r>
      </w:del>
      <w:r w:rsidR="0070387F" w:rsidRPr="00AF275C">
        <w:rPr>
          <w:rFonts w:asciiTheme="minorHAnsi" w:hAnsiTheme="minorHAnsi" w:cs="Courier New"/>
          <w:b/>
          <w:szCs w:val="36"/>
          <w:rPrChange w:id="313" w:author="Chanchal" w:date="2015-05-25T20:36:00Z">
            <w:rPr>
              <w:rFonts w:ascii="Courier New" w:hAnsi="Courier New" w:cs="Courier New"/>
              <w:b/>
              <w:sz w:val="36"/>
              <w:szCs w:val="36"/>
              <w:u w:val="single"/>
            </w:rPr>
          </w:rPrChange>
        </w:rPr>
        <w:t>o</w:t>
      </w:r>
      <w:ins w:id="314" w:author="Chanchal" w:date="2015-05-25T15:38:00Z">
        <w:r w:rsidR="00BE0FB9" w:rsidRPr="00AF275C">
          <w:rPr>
            <w:rFonts w:asciiTheme="minorHAnsi" w:hAnsiTheme="minorHAnsi" w:cs="Courier New"/>
            <w:b/>
            <w:szCs w:val="36"/>
            <w:rPrChange w:id="315" w:author="Chanchal" w:date="2015-05-25T20:36:00Z">
              <w:rPr>
                <w:rFonts w:ascii="Courier New" w:hAnsi="Courier New" w:cs="Courier New"/>
                <w:b/>
                <w:sz w:val="36"/>
                <w:szCs w:val="36"/>
                <w:u w:val="single"/>
              </w:rPr>
            </w:rPrChange>
          </w:rPr>
          <w:t>n</w:t>
        </w:r>
      </w:ins>
      <w:r w:rsidR="0070387F" w:rsidRPr="00AF275C">
        <w:rPr>
          <w:rFonts w:asciiTheme="minorHAnsi" w:hAnsiTheme="minorHAnsi" w:cs="Courier New"/>
          <w:b/>
          <w:szCs w:val="36"/>
          <w:rPrChange w:id="316" w:author="Chanchal" w:date="2015-05-25T20:36:00Z">
            <w:rPr>
              <w:rFonts w:ascii="Courier New" w:hAnsi="Courier New" w:cs="Courier New"/>
              <w:b/>
              <w:sz w:val="36"/>
              <w:szCs w:val="36"/>
              <w:u w:val="single"/>
            </w:rPr>
          </w:rPrChange>
        </w:rPr>
        <w:t xml:space="preserve"> constant variance in residual vs fitted</w:t>
      </w:r>
    </w:p>
    <w:p w:rsidR="006D0A45" w:rsidRPr="00AF275C" w:rsidRDefault="006D0A45" w:rsidP="006D0A45">
      <w:pPr>
        <w:rPr>
          <w:ins w:id="317" w:author="Chanchal" w:date="2015-05-25T20:37:00Z"/>
          <w:rFonts w:cs="Courier New"/>
          <w:b/>
        </w:rPr>
      </w:pPr>
    </w:p>
    <w:p w:rsidR="002A39F1" w:rsidRPr="00AF275C" w:rsidRDefault="002A39F1" w:rsidP="00ED38F8">
      <w:pPr>
        <w:rPr>
          <w:ins w:id="318" w:author="Chanchal" w:date="2015-05-25T20:38:00Z"/>
          <w:rFonts w:cs="Courier New"/>
          <w:b/>
          <w:bCs/>
          <w:iCs/>
          <w:u w:val="single"/>
          <w:rPrChange w:id="319" w:author="Chanchal" w:date="2015-05-25T20:40:00Z">
            <w:rPr>
              <w:ins w:id="320" w:author="Chanchal" w:date="2015-05-25T20:38:00Z"/>
              <w:rFonts w:ascii="Courier New" w:hAnsi="Courier New" w:cs="Courier New"/>
              <w:b/>
              <w:bCs/>
              <w:i/>
              <w:iCs/>
              <w:sz w:val="32"/>
              <w:szCs w:val="36"/>
              <w:u w:val="single"/>
            </w:rPr>
          </w:rPrChange>
        </w:rPr>
      </w:pPr>
      <w:ins w:id="321" w:author="Chanchal" w:date="2015-05-25T20:38:00Z">
        <w:r w:rsidRPr="00AF275C">
          <w:rPr>
            <w:rFonts w:cs="Courier New"/>
            <w:b/>
            <w:bCs/>
            <w:iCs/>
            <w:u w:val="single"/>
            <w:rPrChange w:id="322" w:author="Chanchal" w:date="2015-05-25T20:40:00Z">
              <w:rPr>
                <w:rFonts w:ascii="Courier New" w:hAnsi="Courier New" w:cs="Courier New"/>
                <w:b/>
                <w:bCs/>
                <w:i/>
                <w:iCs/>
                <w:sz w:val="36"/>
                <w:szCs w:val="36"/>
                <w:u w:val="single"/>
              </w:rPr>
            </w:rPrChange>
          </w:rPr>
          <w:t xml:space="preserve">Breusch- Pagan </w:t>
        </w:r>
        <w:proofErr w:type="gramStart"/>
        <w:r w:rsidRPr="00AF275C">
          <w:rPr>
            <w:rFonts w:cs="Courier New"/>
            <w:b/>
            <w:bCs/>
            <w:iCs/>
            <w:u w:val="single"/>
            <w:rPrChange w:id="323" w:author="Chanchal" w:date="2015-05-25T20:40:00Z">
              <w:rPr>
                <w:rFonts w:ascii="Courier New" w:hAnsi="Courier New" w:cs="Courier New"/>
                <w:b/>
                <w:bCs/>
                <w:i/>
                <w:iCs/>
                <w:sz w:val="36"/>
                <w:szCs w:val="36"/>
                <w:u w:val="single"/>
              </w:rPr>
            </w:rPrChange>
          </w:rPr>
          <w:t>Test :</w:t>
        </w:r>
        <w:proofErr w:type="gramEnd"/>
        <w:r w:rsidRPr="00AF275C">
          <w:rPr>
            <w:rFonts w:cs="Courier New"/>
            <w:b/>
            <w:bCs/>
            <w:iCs/>
            <w:u w:val="single"/>
            <w:rPrChange w:id="324" w:author="Chanchal" w:date="2015-05-25T20:40:00Z">
              <w:rPr>
                <w:rFonts w:ascii="Courier New" w:hAnsi="Courier New" w:cs="Courier New"/>
                <w:b/>
                <w:bCs/>
                <w:i/>
                <w:iCs/>
                <w:sz w:val="36"/>
                <w:szCs w:val="36"/>
                <w:u w:val="single"/>
              </w:rPr>
            </w:rPrChange>
          </w:rPr>
          <w:t xml:space="preserve"> Test of Heteroscedasticity</w:t>
        </w:r>
      </w:ins>
    </w:p>
    <w:p w:rsidR="008A5CD0" w:rsidRPr="008A5CD0" w:rsidRDefault="00A03A01" w:rsidP="002A39F1">
      <w:pPr>
        <w:numPr>
          <w:ilvl w:val="0"/>
          <w:numId w:val="12"/>
        </w:numPr>
        <w:rPr>
          <w:ins w:id="325" w:author="Chanchal" w:date="2015-05-25T20:38:00Z"/>
          <w:rFonts w:cs="Courier New"/>
          <w:b/>
          <w:rPrChange w:id="326" w:author="Chanchal" w:date="2015-05-25T20:39:00Z">
            <w:rPr>
              <w:ins w:id="327" w:author="Chanchal" w:date="2015-05-25T20:38:00Z"/>
              <w:rFonts w:ascii="Courier New" w:hAnsi="Courier New" w:cs="Courier New"/>
              <w:b/>
              <w:sz w:val="32"/>
              <w:szCs w:val="36"/>
              <w:u w:val="single"/>
            </w:rPr>
          </w:rPrChange>
        </w:rPr>
      </w:pPr>
      <w:ins w:id="328" w:author="Chanchal" w:date="2015-05-25T20:38:00Z">
        <w:r w:rsidRPr="00AF275C">
          <w:rPr>
            <w:rFonts w:cs="Courier New"/>
            <w:b/>
            <w:rPrChange w:id="329" w:author="Chanchal" w:date="2015-05-25T20:39:00Z">
              <w:rPr>
                <w:rFonts w:ascii="Courier New" w:hAnsi="Courier New" w:cs="Courier New"/>
                <w:b/>
                <w:sz w:val="32"/>
                <w:szCs w:val="36"/>
                <w:u w:val="single"/>
              </w:rPr>
            </w:rPrChange>
          </w:rPr>
          <w:t>H0 : Homoscedasticity</w:t>
        </w:r>
      </w:ins>
    </w:p>
    <w:p w:rsidR="008A5CD0" w:rsidRPr="008A5CD0" w:rsidRDefault="00A03A01" w:rsidP="002A39F1">
      <w:pPr>
        <w:numPr>
          <w:ilvl w:val="0"/>
          <w:numId w:val="12"/>
        </w:numPr>
        <w:rPr>
          <w:ins w:id="330" w:author="Chanchal" w:date="2015-05-25T20:38:00Z"/>
          <w:rFonts w:cs="Courier New"/>
          <w:b/>
          <w:rPrChange w:id="331" w:author="Chanchal" w:date="2015-05-25T20:39:00Z">
            <w:rPr>
              <w:ins w:id="332" w:author="Chanchal" w:date="2015-05-25T20:38:00Z"/>
              <w:rFonts w:ascii="Courier New" w:hAnsi="Courier New" w:cs="Courier New"/>
              <w:b/>
              <w:sz w:val="32"/>
              <w:szCs w:val="36"/>
              <w:u w:val="single"/>
            </w:rPr>
          </w:rPrChange>
        </w:rPr>
      </w:pPr>
      <w:ins w:id="333" w:author="Chanchal" w:date="2015-05-25T20:38:00Z">
        <w:r w:rsidRPr="00AF275C">
          <w:rPr>
            <w:rFonts w:cs="Courier New"/>
            <w:b/>
            <w:rPrChange w:id="334" w:author="Chanchal" w:date="2015-05-25T20:39:00Z">
              <w:rPr>
                <w:rFonts w:ascii="Courier New" w:hAnsi="Courier New" w:cs="Courier New"/>
                <w:b/>
                <w:sz w:val="32"/>
                <w:szCs w:val="36"/>
                <w:u w:val="single"/>
              </w:rPr>
            </w:rPrChange>
          </w:rPr>
          <w:t xml:space="preserve">H1 : Homoscedasticity </w:t>
        </w:r>
      </w:ins>
    </w:p>
    <w:p w:rsidR="002A39F1" w:rsidRPr="00AF275C" w:rsidRDefault="002A39F1" w:rsidP="002A39F1">
      <w:pPr>
        <w:rPr>
          <w:ins w:id="335" w:author="Chanchal" w:date="2015-05-25T20:38:00Z"/>
          <w:rFonts w:cs="Courier New"/>
          <w:b/>
          <w:rPrChange w:id="336" w:author="Chanchal" w:date="2015-05-25T20:39:00Z">
            <w:rPr>
              <w:ins w:id="337" w:author="Chanchal" w:date="2015-05-25T20:38:00Z"/>
              <w:rFonts w:ascii="Courier New" w:hAnsi="Courier New" w:cs="Courier New"/>
              <w:b/>
              <w:sz w:val="32"/>
              <w:szCs w:val="36"/>
              <w:u w:val="single"/>
            </w:rPr>
          </w:rPrChange>
        </w:rPr>
      </w:pPr>
      <w:ins w:id="338" w:author="Chanchal" w:date="2015-05-25T20:38:00Z">
        <w:r w:rsidRPr="00AF275C">
          <w:rPr>
            <w:rFonts w:cs="Courier New"/>
            <w:b/>
            <w:bCs/>
            <w:rPrChange w:id="339" w:author="Chanchal" w:date="2015-05-25T20:39:00Z">
              <w:rPr>
                <w:rFonts w:ascii="Courier New" w:hAnsi="Courier New" w:cs="Courier New"/>
                <w:b/>
                <w:bCs/>
                <w:sz w:val="32"/>
                <w:szCs w:val="36"/>
                <w:u w:val="single"/>
              </w:rPr>
            </w:rPrChange>
          </w:rPr>
          <w:t xml:space="preserve">Decision </w:t>
        </w:r>
      </w:ins>
      <w:ins w:id="340" w:author="Chanchal" w:date="2015-05-25T20:39:00Z">
        <w:r w:rsidRPr="00AF275C">
          <w:rPr>
            <w:rFonts w:cs="Courier New"/>
            <w:b/>
            <w:bCs/>
            <w:rPrChange w:id="341" w:author="Chanchal" w:date="2015-05-25T20:39:00Z">
              <w:rPr>
                <w:rFonts w:ascii="Courier New" w:hAnsi="Courier New" w:cs="Courier New"/>
                <w:b/>
                <w:bCs/>
                <w:sz w:val="32"/>
                <w:szCs w:val="36"/>
              </w:rPr>
            </w:rPrChange>
          </w:rPr>
          <w:t>Rule:</w:t>
        </w:r>
      </w:ins>
      <w:ins w:id="342" w:author="Chanchal" w:date="2015-05-25T20:38:00Z">
        <w:r w:rsidRPr="00AF275C">
          <w:rPr>
            <w:rFonts w:cs="Courier New"/>
            <w:b/>
            <w:bCs/>
            <w:rPrChange w:id="343" w:author="Chanchal" w:date="2015-05-25T20:39:00Z">
              <w:rPr>
                <w:rFonts w:ascii="Courier New" w:hAnsi="Courier New" w:cs="Courier New"/>
                <w:b/>
                <w:bCs/>
                <w:sz w:val="32"/>
                <w:szCs w:val="36"/>
                <w:u w:val="single"/>
              </w:rPr>
            </w:rPrChange>
          </w:rPr>
          <w:t xml:space="preserve"> </w:t>
        </w:r>
        <w:r w:rsidRPr="00AF275C">
          <w:rPr>
            <w:rFonts w:cs="Courier New"/>
            <w:b/>
            <w:rPrChange w:id="344" w:author="Chanchal" w:date="2015-05-25T20:39:00Z">
              <w:rPr>
                <w:rFonts w:ascii="Courier New" w:hAnsi="Courier New" w:cs="Courier New"/>
                <w:b/>
                <w:sz w:val="32"/>
                <w:szCs w:val="36"/>
                <w:u w:val="single"/>
              </w:rPr>
            </w:rPrChange>
          </w:rPr>
          <w:t>After running BP test if P value less than Alpha (0.05) Reject H0 else Fail to Reject H0</w:t>
        </w:r>
      </w:ins>
    </w:p>
    <w:p w:rsidR="002A39F1" w:rsidRPr="00AF275C" w:rsidRDefault="002A39F1" w:rsidP="002A39F1">
      <w:pPr>
        <w:rPr>
          <w:ins w:id="345" w:author="Chanchal" w:date="2015-05-25T20:38:00Z"/>
          <w:rFonts w:cs="Courier New"/>
          <w:b/>
          <w:rPrChange w:id="346" w:author="Chanchal" w:date="2015-05-25T20:39:00Z">
            <w:rPr>
              <w:ins w:id="347" w:author="Chanchal" w:date="2015-05-25T20:38:00Z"/>
              <w:rFonts w:ascii="Courier New" w:hAnsi="Courier New" w:cs="Courier New"/>
              <w:b/>
              <w:sz w:val="32"/>
              <w:szCs w:val="36"/>
              <w:u w:val="single"/>
            </w:rPr>
          </w:rPrChange>
        </w:rPr>
      </w:pPr>
      <w:ins w:id="348" w:author="Chanchal" w:date="2015-05-25T20:39:00Z">
        <w:r w:rsidRPr="00AF275C">
          <w:rPr>
            <w:rFonts w:cs="Courier New"/>
            <w:b/>
            <w:bCs/>
            <w:rPrChange w:id="349" w:author="Chanchal" w:date="2015-05-25T20:39:00Z">
              <w:rPr>
                <w:rFonts w:ascii="Courier New" w:hAnsi="Courier New" w:cs="Courier New"/>
                <w:b/>
                <w:bCs/>
                <w:sz w:val="32"/>
                <w:szCs w:val="36"/>
              </w:rPr>
            </w:rPrChange>
          </w:rPr>
          <w:t>Results:</w:t>
        </w:r>
      </w:ins>
      <w:ins w:id="350" w:author="Chanchal" w:date="2015-05-25T20:38:00Z">
        <w:r w:rsidRPr="00AF275C">
          <w:rPr>
            <w:rFonts w:cs="Courier New"/>
            <w:b/>
            <w:bCs/>
            <w:rPrChange w:id="351" w:author="Chanchal" w:date="2015-05-25T20:39:00Z">
              <w:rPr>
                <w:rFonts w:ascii="Courier New" w:hAnsi="Courier New" w:cs="Courier New"/>
                <w:b/>
                <w:bCs/>
                <w:sz w:val="32"/>
                <w:szCs w:val="36"/>
                <w:u w:val="single"/>
              </w:rPr>
            </w:rPrChange>
          </w:rPr>
          <w:t xml:space="preserve"> P </w:t>
        </w:r>
      </w:ins>
      <w:ins w:id="352" w:author="Chanchal" w:date="2015-05-25T20:39:00Z">
        <w:r w:rsidRPr="00AF275C">
          <w:rPr>
            <w:rFonts w:cs="Courier New"/>
            <w:b/>
            <w:bCs/>
            <w:rPrChange w:id="353" w:author="Chanchal" w:date="2015-05-25T20:39:00Z">
              <w:rPr>
                <w:rFonts w:ascii="Courier New" w:hAnsi="Courier New" w:cs="Courier New"/>
                <w:b/>
                <w:bCs/>
                <w:sz w:val="32"/>
                <w:szCs w:val="36"/>
              </w:rPr>
            </w:rPrChange>
          </w:rPr>
          <w:t>Value:</w:t>
        </w:r>
      </w:ins>
      <w:ins w:id="354" w:author="Chanchal" w:date="2015-05-25T20:38:00Z">
        <w:r w:rsidRPr="00AF275C">
          <w:rPr>
            <w:rFonts w:cs="Courier New"/>
            <w:b/>
            <w:bCs/>
            <w:rPrChange w:id="355" w:author="Chanchal" w:date="2015-05-25T20:39:00Z">
              <w:rPr>
                <w:rFonts w:ascii="Courier New" w:hAnsi="Courier New" w:cs="Courier New"/>
                <w:b/>
                <w:bCs/>
                <w:sz w:val="32"/>
                <w:szCs w:val="36"/>
                <w:u w:val="single"/>
              </w:rPr>
            </w:rPrChange>
          </w:rPr>
          <w:t xml:space="preserve"> 0.009837 &lt; </w:t>
        </w:r>
        <w:proofErr w:type="gramStart"/>
        <w:r w:rsidRPr="00AF275C">
          <w:rPr>
            <w:rFonts w:cs="Courier New"/>
            <w:b/>
            <w:bCs/>
            <w:rPrChange w:id="356" w:author="Chanchal" w:date="2015-05-25T20:39:00Z">
              <w:rPr>
                <w:rFonts w:ascii="Courier New" w:hAnsi="Courier New" w:cs="Courier New"/>
                <w:b/>
                <w:bCs/>
                <w:sz w:val="32"/>
                <w:szCs w:val="36"/>
                <w:u w:val="single"/>
              </w:rPr>
            </w:rPrChange>
          </w:rPr>
          <w:t>Alpha(</w:t>
        </w:r>
        <w:proofErr w:type="gramEnd"/>
        <w:r w:rsidRPr="00AF275C">
          <w:rPr>
            <w:rFonts w:cs="Courier New"/>
            <w:b/>
            <w:bCs/>
            <w:rPrChange w:id="357" w:author="Chanchal" w:date="2015-05-25T20:39:00Z">
              <w:rPr>
                <w:rFonts w:ascii="Courier New" w:hAnsi="Courier New" w:cs="Courier New"/>
                <w:b/>
                <w:bCs/>
                <w:sz w:val="32"/>
                <w:szCs w:val="36"/>
                <w:u w:val="single"/>
              </w:rPr>
            </w:rPrChange>
          </w:rPr>
          <w:t>0.05)</w:t>
        </w:r>
      </w:ins>
    </w:p>
    <w:p w:rsidR="006D0A45" w:rsidRPr="00AF275C" w:rsidRDefault="002A39F1" w:rsidP="006D0A45">
      <w:pPr>
        <w:rPr>
          <w:rFonts w:cs="Courier New"/>
          <w:b/>
        </w:rPr>
      </w:pPr>
      <w:ins w:id="358" w:author="Chanchal" w:date="2015-05-25T20:39:00Z">
        <w:r w:rsidRPr="00AF275C">
          <w:rPr>
            <w:rFonts w:cs="Courier New"/>
            <w:b/>
            <w:bCs/>
            <w:rPrChange w:id="359" w:author="Chanchal" w:date="2015-05-25T20:39:00Z">
              <w:rPr>
                <w:rFonts w:ascii="Courier New" w:hAnsi="Courier New" w:cs="Courier New"/>
                <w:b/>
                <w:bCs/>
                <w:sz w:val="32"/>
                <w:szCs w:val="36"/>
              </w:rPr>
            </w:rPrChange>
          </w:rPr>
          <w:t>Conclusion:</w:t>
        </w:r>
      </w:ins>
      <w:ins w:id="360" w:author="Chanchal" w:date="2015-05-25T20:38:00Z">
        <w:r w:rsidRPr="00AF275C">
          <w:rPr>
            <w:rFonts w:cs="Courier New"/>
            <w:b/>
            <w:bCs/>
            <w:rPrChange w:id="361" w:author="Chanchal" w:date="2015-05-25T20:39:00Z">
              <w:rPr>
                <w:rFonts w:ascii="Courier New" w:hAnsi="Courier New" w:cs="Courier New"/>
                <w:b/>
                <w:bCs/>
                <w:sz w:val="32"/>
                <w:szCs w:val="36"/>
                <w:u w:val="single"/>
              </w:rPr>
            </w:rPrChange>
          </w:rPr>
          <w:t xml:space="preserve">  Reject H0 </w:t>
        </w:r>
      </w:ins>
    </w:p>
    <w:p w:rsidR="006D0A45" w:rsidRDefault="006D0A45" w:rsidP="006D0A45">
      <w:pPr>
        <w:rPr>
          <w:rFonts w:cs="Courier New"/>
          <w:b/>
          <w:bCs/>
          <w:i/>
          <w:iCs/>
          <w:u w:val="single"/>
        </w:rPr>
      </w:pPr>
    </w:p>
    <w:p w:rsidR="00AF275C" w:rsidRDefault="00AF275C" w:rsidP="006D0A45">
      <w:pPr>
        <w:rPr>
          <w:rFonts w:cs="Courier New"/>
          <w:b/>
          <w:bCs/>
          <w:i/>
          <w:iCs/>
          <w:u w:val="single"/>
        </w:rPr>
      </w:pPr>
    </w:p>
    <w:p w:rsidR="00AF275C" w:rsidRDefault="00AF275C" w:rsidP="006D0A45">
      <w:pPr>
        <w:rPr>
          <w:rFonts w:cs="Courier New"/>
          <w:b/>
          <w:bCs/>
          <w:i/>
          <w:iCs/>
          <w:u w:val="single"/>
        </w:rPr>
      </w:pPr>
    </w:p>
    <w:p w:rsidR="00AF275C" w:rsidRDefault="00AF275C" w:rsidP="006D0A45">
      <w:pPr>
        <w:rPr>
          <w:rFonts w:cs="Courier New"/>
          <w:b/>
          <w:bCs/>
          <w:i/>
          <w:iCs/>
          <w:u w:val="single"/>
        </w:rPr>
      </w:pPr>
    </w:p>
    <w:p w:rsidR="00AF275C" w:rsidRDefault="00AF275C" w:rsidP="006D0A45">
      <w:pPr>
        <w:rPr>
          <w:rFonts w:cs="Courier New"/>
          <w:b/>
          <w:bCs/>
          <w:i/>
          <w:iCs/>
          <w:u w:val="single"/>
        </w:rPr>
      </w:pPr>
    </w:p>
    <w:p w:rsidR="00AF275C" w:rsidRPr="00AF275C" w:rsidRDefault="00AF275C" w:rsidP="006D0A45">
      <w:pPr>
        <w:rPr>
          <w:rFonts w:cs="Courier New"/>
          <w:b/>
          <w:bCs/>
          <w:i/>
          <w:iCs/>
          <w:u w:val="single"/>
        </w:rPr>
      </w:pPr>
    </w:p>
    <w:p w:rsidR="006D0A45" w:rsidRPr="00AF275C" w:rsidRDefault="006D0A45" w:rsidP="006D0A45">
      <w:pPr>
        <w:rPr>
          <w:rFonts w:cs="Courier New"/>
          <w:b/>
          <w:bCs/>
          <w:i/>
          <w:iCs/>
          <w:szCs w:val="36"/>
        </w:rPr>
      </w:pPr>
      <w:r w:rsidRPr="00AF275C">
        <w:rPr>
          <w:rFonts w:cs="Courier New"/>
          <w:b/>
          <w:sz w:val="28"/>
          <w:szCs w:val="36"/>
          <w:u w:val="single"/>
        </w:rPr>
        <w:lastRenderedPageBreak/>
        <w:t>Model 1</w:t>
      </w:r>
      <w:proofErr w:type="gramStart"/>
      <w:r w:rsidRPr="00AF275C">
        <w:rPr>
          <w:rFonts w:cs="Courier New"/>
          <w:b/>
          <w:sz w:val="28"/>
          <w:szCs w:val="36"/>
          <w:u w:val="single"/>
        </w:rPr>
        <w:t>:Linear</w:t>
      </w:r>
      <w:proofErr w:type="gramEnd"/>
      <w:r w:rsidRPr="00AF275C">
        <w:rPr>
          <w:rFonts w:cs="Courier New"/>
          <w:b/>
          <w:sz w:val="28"/>
          <w:szCs w:val="36"/>
          <w:u w:val="single"/>
        </w:rPr>
        <w:t xml:space="preserve"> Regression (Single Variable)</w:t>
      </w:r>
      <w:r w:rsidRPr="00AF275C">
        <w:rPr>
          <w:rFonts w:cs="Courier New"/>
          <w:b/>
          <w:bCs/>
          <w:i/>
          <w:iCs/>
          <w:sz w:val="28"/>
          <w:szCs w:val="36"/>
        </w:rPr>
        <w:br/>
      </w:r>
      <w:r w:rsidRPr="00AF275C">
        <w:rPr>
          <w:rFonts w:cs="Courier New"/>
          <w:b/>
          <w:bCs/>
          <w:i/>
          <w:iCs/>
          <w:szCs w:val="36"/>
        </w:rPr>
        <w:t>FacebookLikes(Y) ~ Numberoffollowers(X2)</w:t>
      </w:r>
    </w:p>
    <w:p w:rsidR="006D0A45" w:rsidRPr="005E5FAE" w:rsidRDefault="006D0A45" w:rsidP="006D0A45">
      <w:pPr>
        <w:rPr>
          <w:rFonts w:cs="Courier New"/>
          <w:b/>
          <w:color w:val="C0504D" w:themeColor="accent2"/>
          <w:sz w:val="28"/>
          <w:szCs w:val="36"/>
        </w:rPr>
      </w:pPr>
      <w:r w:rsidRPr="005E5FAE">
        <w:rPr>
          <w:rFonts w:cs="Courier New"/>
          <w:b/>
          <w:color w:val="C0504D" w:themeColor="accent2"/>
          <w:sz w:val="28"/>
          <w:szCs w:val="36"/>
        </w:rPr>
        <w:t>Residual</w:t>
      </w:r>
      <w:r w:rsidR="0090304A" w:rsidRPr="005E5FAE">
        <w:rPr>
          <w:rFonts w:cs="Courier New"/>
          <w:b/>
          <w:color w:val="C0504D" w:themeColor="accent2"/>
          <w:sz w:val="28"/>
          <w:szCs w:val="36"/>
        </w:rPr>
        <w:t xml:space="preserve"> vs Fitted</w:t>
      </w:r>
      <w:r w:rsidRPr="005E5FAE">
        <w:rPr>
          <w:rFonts w:cs="Courier New"/>
          <w:b/>
          <w:color w:val="C0504D" w:themeColor="accent2"/>
          <w:sz w:val="28"/>
          <w:szCs w:val="36"/>
        </w:rPr>
        <w:t xml:space="preserve"> Plot                                      </w:t>
      </w:r>
      <w:r w:rsidR="005E5FAE">
        <w:rPr>
          <w:rFonts w:cs="Courier New"/>
          <w:b/>
          <w:color w:val="C0504D" w:themeColor="accent2"/>
          <w:sz w:val="28"/>
          <w:szCs w:val="36"/>
        </w:rPr>
        <w:tab/>
      </w:r>
      <w:r w:rsidR="005E5FAE">
        <w:rPr>
          <w:rFonts w:cs="Courier New"/>
          <w:b/>
          <w:color w:val="C0504D" w:themeColor="accent2"/>
          <w:sz w:val="28"/>
          <w:szCs w:val="36"/>
        </w:rPr>
        <w:tab/>
      </w:r>
      <w:r w:rsidR="005E5FAE">
        <w:rPr>
          <w:rFonts w:cs="Courier New"/>
          <w:b/>
          <w:color w:val="C0504D" w:themeColor="accent2"/>
          <w:sz w:val="28"/>
          <w:szCs w:val="36"/>
        </w:rPr>
        <w:tab/>
      </w:r>
      <w:r w:rsidR="005E5FAE">
        <w:rPr>
          <w:rFonts w:cs="Courier New"/>
          <w:b/>
          <w:color w:val="C0504D" w:themeColor="accent2"/>
          <w:sz w:val="28"/>
          <w:szCs w:val="36"/>
        </w:rPr>
        <w:tab/>
      </w:r>
      <w:r w:rsidRPr="005E5FAE">
        <w:rPr>
          <w:rFonts w:cs="Courier New"/>
          <w:b/>
          <w:color w:val="C0504D" w:themeColor="accent2"/>
          <w:sz w:val="28"/>
          <w:szCs w:val="36"/>
        </w:rPr>
        <w:t>QQ NORM</w:t>
      </w:r>
    </w:p>
    <w:p w:rsidR="006D0A45" w:rsidRPr="00AF275C" w:rsidRDefault="006D0A45" w:rsidP="00ED38F8">
      <w:pPr>
        <w:rPr>
          <w:rFonts w:cs="Courier New"/>
          <w:b/>
          <w:bCs/>
          <w:i/>
          <w:iCs/>
          <w:sz w:val="24"/>
          <w:szCs w:val="36"/>
        </w:rPr>
      </w:pPr>
      <w:r w:rsidRPr="005E5FAE">
        <w:rPr>
          <w:rFonts w:cs="Courier New"/>
          <w:b/>
          <w:bCs/>
          <w:i/>
          <w:iCs/>
          <w:noProof/>
          <w:color w:val="C0504D" w:themeColor="accent2"/>
          <w:sz w:val="24"/>
          <w:szCs w:val="36"/>
        </w:rPr>
        <w:drawing>
          <wp:inline distT="0" distB="0" distL="0" distR="0" wp14:anchorId="1286DF2E" wp14:editId="5B2CAEAB">
            <wp:extent cx="5943600" cy="2269490"/>
            <wp:effectExtent l="0" t="0" r="0" b="0"/>
            <wp:docPr id="188" name="Shape 188"/>
            <wp:cNvGraphicFramePr/>
            <a:graphic xmlns:a="http://schemas.openxmlformats.org/drawingml/2006/main">
              <a:graphicData uri="http://schemas.openxmlformats.org/drawingml/2006/picture">
                <pic:pic xmlns:pic="http://schemas.openxmlformats.org/drawingml/2006/picture">
                  <pic:nvPicPr>
                    <pic:cNvPr id="188" name="Shape 188"/>
                    <pic:cNvPicPr preferRelativeResize="0"/>
                  </pic:nvPicPr>
                  <pic:blipFill rotWithShape="1">
                    <a:blip r:embed="rId15">
                      <a:alphaModFix/>
                    </a:blip>
                    <a:srcRect/>
                    <a:stretch/>
                  </pic:blipFill>
                  <pic:spPr>
                    <a:xfrm>
                      <a:off x="0" y="0"/>
                      <a:ext cx="5943600" cy="2269490"/>
                    </a:xfrm>
                    <a:prstGeom prst="rect">
                      <a:avLst/>
                    </a:prstGeom>
                    <a:noFill/>
                    <a:ln>
                      <a:noFill/>
                    </a:ln>
                  </pic:spPr>
                </pic:pic>
              </a:graphicData>
            </a:graphic>
          </wp:inline>
        </w:drawing>
      </w:r>
    </w:p>
    <w:p w:rsidR="000461A0" w:rsidRPr="00AF275C" w:rsidRDefault="000461A0">
      <w:pPr>
        <w:pStyle w:val="ListParagraph"/>
        <w:numPr>
          <w:ilvl w:val="0"/>
          <w:numId w:val="11"/>
        </w:numPr>
        <w:rPr>
          <w:rFonts w:asciiTheme="minorHAnsi" w:hAnsiTheme="minorHAnsi" w:cs="Courier New"/>
          <w:b/>
          <w:szCs w:val="36"/>
          <w:rPrChange w:id="362" w:author="Chanchal" w:date="2015-05-25T20:36:00Z">
            <w:rPr>
              <w:rFonts w:ascii="Courier New" w:hAnsi="Courier New" w:cs="Courier New"/>
              <w:b/>
              <w:sz w:val="36"/>
              <w:szCs w:val="36"/>
              <w:u w:val="single"/>
            </w:rPr>
          </w:rPrChange>
        </w:rPr>
        <w:pPrChange w:id="363" w:author="Chanchal" w:date="2015-05-25T20:36:00Z">
          <w:pPr/>
        </w:pPrChange>
      </w:pPr>
      <w:r w:rsidRPr="00AF275C">
        <w:rPr>
          <w:rFonts w:asciiTheme="minorHAnsi" w:hAnsiTheme="minorHAnsi" w:cs="Courier New"/>
          <w:b/>
          <w:szCs w:val="36"/>
          <w:rPrChange w:id="364" w:author="Chanchal" w:date="2015-05-25T20:36:00Z">
            <w:rPr>
              <w:rFonts w:ascii="Courier New" w:hAnsi="Courier New" w:cs="Courier New"/>
              <w:b/>
              <w:sz w:val="36"/>
              <w:szCs w:val="36"/>
              <w:u w:val="single"/>
            </w:rPr>
          </w:rPrChange>
        </w:rPr>
        <w:t xml:space="preserve">Quantile plot has heavy tail </w:t>
      </w:r>
    </w:p>
    <w:p w:rsidR="00E622ED" w:rsidRPr="00AF275C" w:rsidRDefault="000461A0" w:rsidP="00ED38F8">
      <w:pPr>
        <w:pStyle w:val="ListParagraph"/>
        <w:numPr>
          <w:ilvl w:val="0"/>
          <w:numId w:val="11"/>
        </w:numPr>
        <w:rPr>
          <w:rFonts w:asciiTheme="minorHAnsi" w:hAnsiTheme="minorHAnsi" w:cs="Courier New"/>
          <w:b/>
          <w:szCs w:val="36"/>
        </w:rPr>
      </w:pPr>
      <w:ins w:id="365" w:author="Chanchal" w:date="2015-05-25T20:36:00Z">
        <w:r w:rsidRPr="00AF275C">
          <w:rPr>
            <w:rFonts w:asciiTheme="minorHAnsi" w:hAnsiTheme="minorHAnsi" w:cs="Courier New"/>
            <w:b/>
            <w:szCs w:val="36"/>
            <w:rPrChange w:id="366" w:author="Chanchal" w:date="2015-05-25T20:36:00Z">
              <w:rPr>
                <w:rFonts w:ascii="Courier New" w:hAnsi="Courier New" w:cs="Courier New"/>
                <w:b/>
                <w:sz w:val="28"/>
                <w:szCs w:val="36"/>
              </w:rPr>
            </w:rPrChange>
          </w:rPr>
          <w:t>N</w:t>
        </w:r>
      </w:ins>
      <w:del w:id="367" w:author="Chanchal" w:date="2015-05-25T20:36:00Z">
        <w:r w:rsidRPr="00AF275C" w:rsidDel="000A6AD9">
          <w:rPr>
            <w:rFonts w:asciiTheme="minorHAnsi" w:hAnsiTheme="minorHAnsi" w:cs="Courier New"/>
            <w:b/>
            <w:szCs w:val="36"/>
            <w:rPrChange w:id="368" w:author="Chanchal" w:date="2015-05-25T20:36:00Z">
              <w:rPr>
                <w:rFonts w:ascii="Courier New" w:hAnsi="Courier New" w:cs="Courier New"/>
                <w:b/>
                <w:sz w:val="36"/>
                <w:szCs w:val="36"/>
                <w:u w:val="single"/>
              </w:rPr>
            </w:rPrChange>
          </w:rPr>
          <w:delText>n</w:delText>
        </w:r>
      </w:del>
      <w:r w:rsidRPr="00AF275C">
        <w:rPr>
          <w:rFonts w:asciiTheme="minorHAnsi" w:hAnsiTheme="minorHAnsi" w:cs="Courier New"/>
          <w:b/>
          <w:szCs w:val="36"/>
          <w:rPrChange w:id="369" w:author="Chanchal" w:date="2015-05-25T20:36:00Z">
            <w:rPr>
              <w:rFonts w:ascii="Courier New" w:hAnsi="Courier New" w:cs="Courier New"/>
              <w:b/>
              <w:sz w:val="36"/>
              <w:szCs w:val="36"/>
              <w:u w:val="single"/>
            </w:rPr>
          </w:rPrChange>
        </w:rPr>
        <w:t>o</w:t>
      </w:r>
      <w:ins w:id="370" w:author="Chanchal" w:date="2015-05-25T15:38:00Z">
        <w:r w:rsidRPr="00AF275C">
          <w:rPr>
            <w:rFonts w:asciiTheme="minorHAnsi" w:hAnsiTheme="minorHAnsi" w:cs="Courier New"/>
            <w:b/>
            <w:szCs w:val="36"/>
            <w:rPrChange w:id="371" w:author="Chanchal" w:date="2015-05-25T20:36:00Z">
              <w:rPr>
                <w:rFonts w:ascii="Courier New" w:hAnsi="Courier New" w:cs="Courier New"/>
                <w:b/>
                <w:sz w:val="36"/>
                <w:szCs w:val="36"/>
                <w:u w:val="single"/>
              </w:rPr>
            </w:rPrChange>
          </w:rPr>
          <w:t>n</w:t>
        </w:r>
      </w:ins>
      <w:r w:rsidRPr="00AF275C">
        <w:rPr>
          <w:rFonts w:asciiTheme="minorHAnsi" w:hAnsiTheme="minorHAnsi" w:cs="Courier New"/>
          <w:b/>
          <w:szCs w:val="36"/>
          <w:rPrChange w:id="372" w:author="Chanchal" w:date="2015-05-25T20:36:00Z">
            <w:rPr>
              <w:rFonts w:ascii="Courier New" w:hAnsi="Courier New" w:cs="Courier New"/>
              <w:b/>
              <w:sz w:val="36"/>
              <w:szCs w:val="36"/>
              <w:u w:val="single"/>
            </w:rPr>
          </w:rPrChange>
        </w:rPr>
        <w:t xml:space="preserve"> constant variance in residual vs fitted</w:t>
      </w:r>
    </w:p>
    <w:p w:rsidR="00E622ED" w:rsidRPr="00AF275C" w:rsidRDefault="00E622ED" w:rsidP="00ED38F8">
      <w:pPr>
        <w:rPr>
          <w:rFonts w:cs="Courier New"/>
          <w:b/>
          <w:sz w:val="28"/>
          <w:szCs w:val="36"/>
          <w:u w:val="single"/>
        </w:rPr>
      </w:pPr>
    </w:p>
    <w:p w:rsidR="006D0A45" w:rsidRPr="00AF275C" w:rsidRDefault="00F50444" w:rsidP="00ED38F8">
      <w:pPr>
        <w:rPr>
          <w:rFonts w:cs="Courier New"/>
          <w:b/>
          <w:sz w:val="28"/>
          <w:szCs w:val="36"/>
          <w:u w:val="single"/>
        </w:rPr>
      </w:pPr>
      <w:r w:rsidRPr="00AF275C">
        <w:rPr>
          <w:rFonts w:cs="Courier New"/>
          <w:b/>
          <w:sz w:val="28"/>
          <w:szCs w:val="36"/>
          <w:u w:val="single"/>
        </w:rPr>
        <w:t>Model 1.1 Transform Y to Y^0.25</w:t>
      </w:r>
    </w:p>
    <w:p w:rsidR="00F50444" w:rsidRPr="00AF275C" w:rsidRDefault="00E622ED" w:rsidP="00ED38F8">
      <w:pPr>
        <w:rPr>
          <w:rFonts w:cs="Courier New"/>
          <w:b/>
          <w:sz w:val="28"/>
          <w:szCs w:val="36"/>
        </w:rPr>
      </w:pPr>
      <w:r w:rsidRPr="00AF275C">
        <w:rPr>
          <w:rFonts w:cs="Courier New"/>
          <w:b/>
          <w:sz w:val="28"/>
          <w:szCs w:val="36"/>
        </w:rPr>
        <w:t>Using the Box-Cox method we found that Y needs to transformed to Y^0.25. The below shows the Residual vs Fitted plot and Quantile Plot of Model 1.1</w:t>
      </w:r>
    </w:p>
    <w:p w:rsidR="00E622ED" w:rsidRPr="00AF275C" w:rsidRDefault="00E622ED" w:rsidP="00ED38F8">
      <w:pPr>
        <w:rPr>
          <w:rFonts w:cs="Courier New"/>
          <w:b/>
          <w:color w:val="C0504D" w:themeColor="accent2"/>
          <w:sz w:val="28"/>
          <w:szCs w:val="36"/>
        </w:rPr>
      </w:pPr>
      <w:r w:rsidRPr="00AF275C">
        <w:rPr>
          <w:rFonts w:cs="Courier New"/>
          <w:b/>
          <w:color w:val="C0504D" w:themeColor="accent2"/>
          <w:sz w:val="28"/>
          <w:szCs w:val="36"/>
        </w:rPr>
        <w:t xml:space="preserve">Residual Vs Fitted </w:t>
      </w:r>
      <w:r w:rsidRPr="00AF275C">
        <w:rPr>
          <w:rFonts w:cs="Courier New"/>
          <w:b/>
          <w:color w:val="C0504D" w:themeColor="accent2"/>
          <w:sz w:val="28"/>
          <w:szCs w:val="36"/>
        </w:rPr>
        <w:tab/>
      </w:r>
      <w:r w:rsidRPr="00AF275C">
        <w:rPr>
          <w:rFonts w:cs="Courier New"/>
          <w:b/>
          <w:sz w:val="28"/>
          <w:szCs w:val="36"/>
        </w:rPr>
        <w:tab/>
      </w:r>
      <w:r w:rsidRPr="00AF275C">
        <w:rPr>
          <w:rFonts w:cs="Courier New"/>
          <w:b/>
          <w:sz w:val="28"/>
          <w:szCs w:val="36"/>
        </w:rPr>
        <w:tab/>
      </w:r>
      <w:r w:rsidRPr="00AF275C">
        <w:rPr>
          <w:rFonts w:cs="Courier New"/>
          <w:b/>
          <w:sz w:val="28"/>
          <w:szCs w:val="36"/>
        </w:rPr>
        <w:tab/>
      </w:r>
      <w:r w:rsidR="00AF275C">
        <w:rPr>
          <w:rFonts w:cs="Courier New"/>
          <w:b/>
          <w:sz w:val="28"/>
          <w:szCs w:val="36"/>
        </w:rPr>
        <w:tab/>
      </w:r>
      <w:r w:rsidR="00AF275C">
        <w:rPr>
          <w:rFonts w:cs="Courier New"/>
          <w:b/>
          <w:sz w:val="28"/>
          <w:szCs w:val="36"/>
        </w:rPr>
        <w:tab/>
      </w:r>
      <w:r w:rsidR="00AF275C">
        <w:rPr>
          <w:rFonts w:cs="Courier New"/>
          <w:b/>
          <w:sz w:val="28"/>
          <w:szCs w:val="36"/>
        </w:rPr>
        <w:tab/>
      </w:r>
      <w:r w:rsidRPr="00AF275C">
        <w:rPr>
          <w:rFonts w:cs="Courier New"/>
          <w:b/>
          <w:color w:val="C0504D" w:themeColor="accent2"/>
          <w:sz w:val="28"/>
          <w:szCs w:val="36"/>
        </w:rPr>
        <w:t>Quantile Plot</w:t>
      </w:r>
    </w:p>
    <w:p w:rsidR="00E622ED" w:rsidRPr="00AF275C" w:rsidRDefault="00E622ED" w:rsidP="00ED38F8">
      <w:pPr>
        <w:rPr>
          <w:rFonts w:cs="Courier New"/>
          <w:b/>
          <w:sz w:val="28"/>
          <w:szCs w:val="36"/>
          <w:u w:val="single"/>
        </w:rPr>
      </w:pPr>
      <w:r w:rsidRPr="00AF275C">
        <w:rPr>
          <w:rFonts w:cs="Courier New"/>
          <w:b/>
          <w:noProof/>
          <w:sz w:val="28"/>
          <w:szCs w:val="36"/>
          <w:u w:val="single"/>
        </w:rPr>
        <w:drawing>
          <wp:inline distT="0" distB="0" distL="0" distR="0" wp14:anchorId="6AE142C9" wp14:editId="5ECC1865">
            <wp:extent cx="5943600" cy="2150110"/>
            <wp:effectExtent l="0" t="0" r="0" b="2540"/>
            <wp:docPr id="208" name="Shape 208"/>
            <wp:cNvGraphicFramePr/>
            <a:graphic xmlns:a="http://schemas.openxmlformats.org/drawingml/2006/main">
              <a:graphicData uri="http://schemas.openxmlformats.org/drawingml/2006/picture">
                <pic:pic xmlns:pic="http://schemas.openxmlformats.org/drawingml/2006/picture">
                  <pic:nvPicPr>
                    <pic:cNvPr id="208" name="Shape 208"/>
                    <pic:cNvPicPr preferRelativeResize="0"/>
                  </pic:nvPicPr>
                  <pic:blipFill rotWithShape="1">
                    <a:blip r:embed="rId16">
                      <a:alphaModFix/>
                    </a:blip>
                    <a:srcRect/>
                    <a:stretch/>
                  </pic:blipFill>
                  <pic:spPr>
                    <a:xfrm>
                      <a:off x="0" y="0"/>
                      <a:ext cx="5943600" cy="2150110"/>
                    </a:xfrm>
                    <a:prstGeom prst="rect">
                      <a:avLst/>
                    </a:prstGeom>
                    <a:noFill/>
                    <a:ln>
                      <a:noFill/>
                    </a:ln>
                  </pic:spPr>
                </pic:pic>
              </a:graphicData>
            </a:graphic>
          </wp:inline>
        </w:drawing>
      </w:r>
    </w:p>
    <w:p w:rsidR="00F50444" w:rsidRPr="00AF275C" w:rsidRDefault="00F50444" w:rsidP="00ED38F8">
      <w:pPr>
        <w:rPr>
          <w:rFonts w:cs="Courier New"/>
          <w:b/>
          <w:bCs/>
          <w:iCs/>
          <w:sz w:val="24"/>
          <w:szCs w:val="36"/>
        </w:rPr>
      </w:pPr>
    </w:p>
    <w:p w:rsidR="00E622ED" w:rsidRPr="00AF275C" w:rsidRDefault="00E622ED" w:rsidP="00E622ED">
      <w:pPr>
        <w:pStyle w:val="ListParagraph"/>
        <w:numPr>
          <w:ilvl w:val="0"/>
          <w:numId w:val="14"/>
        </w:numPr>
        <w:rPr>
          <w:rFonts w:asciiTheme="minorHAnsi" w:hAnsiTheme="minorHAnsi" w:cs="Courier New"/>
          <w:b/>
          <w:bCs/>
          <w:iCs/>
          <w:szCs w:val="36"/>
        </w:rPr>
      </w:pPr>
      <w:r w:rsidRPr="00AF275C">
        <w:rPr>
          <w:rFonts w:asciiTheme="minorHAnsi" w:hAnsiTheme="minorHAnsi" w:cs="Courier New"/>
          <w:b/>
          <w:bCs/>
          <w:iCs/>
          <w:szCs w:val="36"/>
        </w:rPr>
        <w:t>The quantile plot looks much better it was in the previous models.</w:t>
      </w:r>
    </w:p>
    <w:p w:rsidR="00E622ED" w:rsidRPr="00AF275C" w:rsidRDefault="00E622ED" w:rsidP="00E622ED">
      <w:pPr>
        <w:pStyle w:val="ListParagraph"/>
        <w:numPr>
          <w:ilvl w:val="0"/>
          <w:numId w:val="14"/>
        </w:numPr>
        <w:rPr>
          <w:rFonts w:asciiTheme="minorHAnsi" w:hAnsiTheme="minorHAnsi" w:cs="Courier New"/>
          <w:b/>
          <w:bCs/>
          <w:iCs/>
          <w:szCs w:val="36"/>
        </w:rPr>
      </w:pPr>
      <w:r w:rsidRPr="00AF275C">
        <w:rPr>
          <w:rFonts w:asciiTheme="minorHAnsi" w:hAnsiTheme="minorHAnsi" w:cs="Courier New"/>
          <w:b/>
          <w:bCs/>
          <w:iCs/>
          <w:szCs w:val="36"/>
        </w:rPr>
        <w:t>The Residual plot displays a little curvilinear nature.</w:t>
      </w:r>
    </w:p>
    <w:p w:rsidR="00E622ED" w:rsidRPr="00AF275C" w:rsidRDefault="00E622ED" w:rsidP="00E622ED">
      <w:pPr>
        <w:rPr>
          <w:rFonts w:cs="Courier New"/>
          <w:b/>
          <w:bCs/>
          <w:iCs/>
          <w:szCs w:val="36"/>
        </w:rPr>
      </w:pPr>
    </w:p>
    <w:p w:rsidR="00E622ED" w:rsidRPr="00AF275C" w:rsidRDefault="00E622ED" w:rsidP="00E622ED">
      <w:pPr>
        <w:rPr>
          <w:rFonts w:cs="Courier New"/>
          <w:b/>
          <w:bCs/>
          <w:iCs/>
          <w:sz w:val="24"/>
          <w:szCs w:val="36"/>
          <w:u w:val="single"/>
        </w:rPr>
      </w:pPr>
      <w:r w:rsidRPr="00AF275C">
        <w:rPr>
          <w:rFonts w:cs="Courier New"/>
          <w:b/>
          <w:bCs/>
          <w:iCs/>
          <w:sz w:val="24"/>
          <w:szCs w:val="36"/>
          <w:u w:val="single"/>
        </w:rPr>
        <w:t>Scatterplot (FacebookLikes ^0.25 ~ Numberoffollowers)</w:t>
      </w:r>
    </w:p>
    <w:p w:rsidR="00E622ED" w:rsidRPr="00AF275C" w:rsidRDefault="00E622ED" w:rsidP="00E622ED">
      <w:pPr>
        <w:rPr>
          <w:rFonts w:cs="Courier New"/>
          <w:b/>
          <w:bCs/>
          <w:iCs/>
          <w:szCs w:val="36"/>
        </w:rPr>
      </w:pPr>
      <w:r w:rsidRPr="00AF275C">
        <w:rPr>
          <w:rFonts w:cs="Courier New"/>
          <w:b/>
          <w:bCs/>
          <w:iCs/>
          <w:noProof/>
          <w:szCs w:val="36"/>
        </w:rPr>
        <w:drawing>
          <wp:inline distT="0" distB="0" distL="0" distR="0" wp14:anchorId="56D0D2CD" wp14:editId="2433E2D5">
            <wp:extent cx="4048125" cy="1952625"/>
            <wp:effectExtent l="0" t="0" r="9525" b="9525"/>
            <wp:docPr id="221" name="Shape 221"/>
            <wp:cNvGraphicFramePr/>
            <a:graphic xmlns:a="http://schemas.openxmlformats.org/drawingml/2006/main">
              <a:graphicData uri="http://schemas.openxmlformats.org/drawingml/2006/picture">
                <pic:pic xmlns:pic="http://schemas.openxmlformats.org/drawingml/2006/picture">
                  <pic:nvPicPr>
                    <pic:cNvPr id="221" name="Shape 221"/>
                    <pic:cNvPicPr preferRelativeResize="0"/>
                  </pic:nvPicPr>
                  <pic:blipFill>
                    <a:blip r:embed="rId17">
                      <a:alphaModFix/>
                    </a:blip>
                    <a:stretch>
                      <a:fillRect/>
                    </a:stretch>
                  </pic:blipFill>
                  <pic:spPr>
                    <a:xfrm>
                      <a:off x="0" y="0"/>
                      <a:ext cx="4049895" cy="1953479"/>
                    </a:xfrm>
                    <a:prstGeom prst="rect">
                      <a:avLst/>
                    </a:prstGeom>
                    <a:noFill/>
                    <a:ln>
                      <a:noFill/>
                    </a:ln>
                  </pic:spPr>
                </pic:pic>
              </a:graphicData>
            </a:graphic>
          </wp:inline>
        </w:drawing>
      </w:r>
    </w:p>
    <w:p w:rsidR="00E622ED" w:rsidRPr="00AF275C" w:rsidRDefault="00E622ED" w:rsidP="00E622ED">
      <w:pPr>
        <w:pStyle w:val="ListParagraph"/>
        <w:numPr>
          <w:ilvl w:val="0"/>
          <w:numId w:val="15"/>
        </w:numPr>
        <w:rPr>
          <w:rFonts w:asciiTheme="minorHAnsi" w:hAnsiTheme="minorHAnsi" w:cs="Courier New"/>
          <w:b/>
          <w:bCs/>
          <w:iCs/>
          <w:szCs w:val="36"/>
        </w:rPr>
      </w:pPr>
      <w:r w:rsidRPr="00AF275C">
        <w:rPr>
          <w:rFonts w:asciiTheme="minorHAnsi" w:hAnsiTheme="minorHAnsi" w:cs="Courier New"/>
          <w:b/>
          <w:bCs/>
          <w:iCs/>
          <w:szCs w:val="36"/>
        </w:rPr>
        <w:t xml:space="preserve">The scatter plot shows a curvilinear relationship </w:t>
      </w:r>
      <w:r w:rsidR="00025306" w:rsidRPr="00AF275C">
        <w:rPr>
          <w:rFonts w:asciiTheme="minorHAnsi" w:hAnsiTheme="minorHAnsi" w:cs="Courier New"/>
          <w:b/>
          <w:bCs/>
          <w:iCs/>
          <w:szCs w:val="36"/>
        </w:rPr>
        <w:t>between FacebookLikes</w:t>
      </w:r>
      <w:r w:rsidRPr="00AF275C">
        <w:rPr>
          <w:rFonts w:asciiTheme="minorHAnsi" w:hAnsiTheme="minorHAnsi" w:cs="Courier New"/>
          <w:b/>
          <w:bCs/>
          <w:iCs/>
          <w:szCs w:val="36"/>
        </w:rPr>
        <w:t>^0.25 and Numberoffollowers axis.</w:t>
      </w:r>
    </w:p>
    <w:p w:rsidR="00E622ED" w:rsidRPr="00AF275C" w:rsidRDefault="00E622ED" w:rsidP="00E622ED">
      <w:pPr>
        <w:rPr>
          <w:rFonts w:cs="Courier New"/>
          <w:b/>
          <w:bCs/>
          <w:iCs/>
          <w:szCs w:val="36"/>
        </w:rPr>
      </w:pPr>
    </w:p>
    <w:p w:rsidR="00025306" w:rsidRPr="00AF275C" w:rsidRDefault="00025306" w:rsidP="00ED38F8">
      <w:pPr>
        <w:rPr>
          <w:rFonts w:cs="Courier New"/>
          <w:b/>
          <w:bCs/>
          <w:i/>
          <w:iCs/>
          <w:sz w:val="28"/>
          <w:szCs w:val="36"/>
          <w:u w:val="single"/>
        </w:rPr>
      </w:pPr>
    </w:p>
    <w:p w:rsidR="006D0A45" w:rsidRPr="00AF275C" w:rsidRDefault="00025306" w:rsidP="00ED38F8">
      <w:pPr>
        <w:rPr>
          <w:rFonts w:cs="Courier New"/>
          <w:sz w:val="28"/>
          <w:szCs w:val="36"/>
          <w:u w:val="single"/>
        </w:rPr>
      </w:pPr>
      <w:r w:rsidRPr="00AF275C">
        <w:rPr>
          <w:rFonts w:cs="Courier New"/>
          <w:b/>
          <w:bCs/>
          <w:i/>
          <w:iCs/>
          <w:sz w:val="28"/>
          <w:szCs w:val="36"/>
          <w:u w:val="single"/>
        </w:rPr>
        <w:t xml:space="preserve">Model </w:t>
      </w:r>
      <w:proofErr w:type="gramStart"/>
      <w:r w:rsidRPr="00AF275C">
        <w:rPr>
          <w:rFonts w:cs="Courier New"/>
          <w:b/>
          <w:bCs/>
          <w:i/>
          <w:iCs/>
          <w:sz w:val="28"/>
          <w:szCs w:val="36"/>
          <w:u w:val="single"/>
        </w:rPr>
        <w:t>1.2 :</w:t>
      </w:r>
      <w:proofErr w:type="gramEnd"/>
      <w:r w:rsidRPr="00AF275C">
        <w:rPr>
          <w:rFonts w:cs="Courier New"/>
          <w:b/>
          <w:bCs/>
          <w:i/>
          <w:iCs/>
          <w:sz w:val="28"/>
          <w:szCs w:val="36"/>
          <w:u w:val="single"/>
        </w:rPr>
        <w:t xml:space="preserve"> Transforming X to Polynomial form of X</w:t>
      </w:r>
    </w:p>
    <w:p w:rsidR="00FE1F62" w:rsidRPr="00AF275C" w:rsidRDefault="00FE1F62" w:rsidP="00FE1F62">
      <w:pPr>
        <w:rPr>
          <w:rFonts w:cs="Courier New"/>
          <w:sz w:val="24"/>
          <w:szCs w:val="36"/>
        </w:rPr>
      </w:pPr>
      <w:r w:rsidRPr="00AF275C">
        <w:rPr>
          <w:rFonts w:cs="Courier New"/>
          <w:b/>
          <w:bCs/>
          <w:sz w:val="24"/>
          <w:szCs w:val="36"/>
        </w:rPr>
        <w:t>FacebookLikes^0.25 ~ Numberoffollowers + Numberoffollowers^2 + Numberoffollowers^3</w:t>
      </w:r>
    </w:p>
    <w:p w:rsidR="00EB3568" w:rsidRDefault="00FE1F62" w:rsidP="00ED38F8">
      <w:pPr>
        <w:rPr>
          <w:rFonts w:ascii="Courier New" w:hAnsi="Courier New" w:cs="Courier New"/>
          <w:sz w:val="24"/>
          <w:szCs w:val="36"/>
          <w:u w:val="single"/>
        </w:rPr>
      </w:pPr>
      <w:r>
        <w:rPr>
          <w:noProof/>
        </w:rPr>
        <w:drawing>
          <wp:inline distT="0" distB="0" distL="0" distR="0" wp14:anchorId="45FC88C1" wp14:editId="04173E37">
            <wp:extent cx="3509963" cy="1829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09964" cy="1829095"/>
                    </a:xfrm>
                    <a:prstGeom prst="rect">
                      <a:avLst/>
                    </a:prstGeom>
                  </pic:spPr>
                </pic:pic>
              </a:graphicData>
            </a:graphic>
          </wp:inline>
        </w:drawing>
      </w:r>
    </w:p>
    <w:p w:rsidR="00E83680" w:rsidRDefault="00E83680" w:rsidP="00E83680">
      <w:pPr>
        <w:pStyle w:val="Heading1"/>
        <w:rPr>
          <w:rFonts w:ascii="Courier New" w:hAnsi="Courier New" w:cs="Courier New"/>
          <w:sz w:val="36"/>
          <w:u w:val="single"/>
        </w:rPr>
      </w:pPr>
    </w:p>
    <w:p w:rsidR="00E83680" w:rsidRDefault="00E83680" w:rsidP="00E83680">
      <w:pPr>
        <w:pStyle w:val="Heading1"/>
        <w:rPr>
          <w:rFonts w:ascii="Courier New" w:hAnsi="Courier New" w:cs="Courier New"/>
          <w:sz w:val="36"/>
          <w:u w:val="single"/>
        </w:rPr>
      </w:pPr>
    </w:p>
    <w:p w:rsidR="00E83680" w:rsidRPr="00E83680" w:rsidRDefault="00E83680" w:rsidP="00E83680"/>
    <w:p w:rsidR="00ED38F8" w:rsidRPr="002B6C80" w:rsidRDefault="00C6585D">
      <w:pPr>
        <w:pStyle w:val="Heading1"/>
        <w:rPr>
          <w:rFonts w:ascii="Courier New" w:hAnsi="Courier New" w:cs="Courier New"/>
          <w:sz w:val="36"/>
          <w:u w:val="single"/>
          <w:rPrChange w:id="373" w:author="Chanchal" w:date="2015-05-25T16:36:00Z">
            <w:rPr>
              <w:rFonts w:ascii="Courier New" w:hAnsi="Courier New" w:cs="Courier New"/>
              <w:sz w:val="24"/>
              <w:szCs w:val="24"/>
              <w:u w:val="single"/>
            </w:rPr>
          </w:rPrChange>
        </w:rPr>
        <w:pPrChange w:id="374" w:author="Chanchal" w:date="2015-05-25T16:36:00Z">
          <w:pPr/>
        </w:pPrChange>
      </w:pPr>
      <w:bookmarkStart w:id="375" w:name="_Toc420352419"/>
      <w:r w:rsidRPr="002B6C80">
        <w:rPr>
          <w:rFonts w:ascii="Courier New" w:hAnsi="Courier New" w:cs="Courier New"/>
          <w:sz w:val="36"/>
          <w:u w:val="single"/>
        </w:rPr>
        <w:lastRenderedPageBreak/>
        <w:t>Validation &amp; Conclusion</w:t>
      </w:r>
      <w:bookmarkEnd w:id="375"/>
    </w:p>
    <w:p w:rsidR="00BE0FB9" w:rsidRDefault="00BE0FB9" w:rsidP="00ED38F8">
      <w:pPr>
        <w:rPr>
          <w:ins w:id="376" w:author="Chanchal" w:date="2015-05-25T15:41:00Z"/>
          <w:b/>
          <w:sz w:val="36"/>
          <w:szCs w:val="36"/>
        </w:rPr>
      </w:pPr>
    </w:p>
    <w:p w:rsidR="00B33F4B" w:rsidRPr="00CA13C7" w:rsidDel="00BE0FB9" w:rsidRDefault="00C6585D" w:rsidP="00ED38F8">
      <w:pPr>
        <w:rPr>
          <w:del w:id="377" w:author="Chanchal" w:date="2015-05-25T15:41:00Z"/>
          <w:b/>
          <w:sz w:val="28"/>
          <w:szCs w:val="36"/>
        </w:rPr>
      </w:pPr>
      <w:r w:rsidRPr="00CA13C7">
        <w:rPr>
          <w:b/>
          <w:sz w:val="28"/>
          <w:szCs w:val="36"/>
        </w:rPr>
        <w:t xml:space="preserve">Based on the final equation of the linear model which as follow </w:t>
      </w:r>
    </w:p>
    <w:p w:rsidR="00C6585D" w:rsidRPr="00CA13C7" w:rsidDel="00BE0FB9" w:rsidRDefault="00C6585D" w:rsidP="00C6585D">
      <w:pPr>
        <w:rPr>
          <w:del w:id="378" w:author="Chanchal" w:date="2015-05-25T15:41:00Z"/>
          <w:b/>
          <w:bCs/>
          <w:sz w:val="28"/>
          <w:szCs w:val="36"/>
        </w:rPr>
      </w:pPr>
    </w:p>
    <w:p w:rsidR="00C6585D" w:rsidRPr="00CA13C7" w:rsidDel="00BE0FB9" w:rsidRDefault="00C6585D" w:rsidP="00C6585D">
      <w:pPr>
        <w:rPr>
          <w:del w:id="379" w:author="Chanchal" w:date="2015-05-25T15:41:00Z"/>
          <w:b/>
          <w:bCs/>
          <w:sz w:val="28"/>
          <w:szCs w:val="36"/>
        </w:rPr>
      </w:pPr>
    </w:p>
    <w:p w:rsidR="00C6585D" w:rsidRPr="00CA13C7" w:rsidDel="00BE0FB9" w:rsidRDefault="00C6585D" w:rsidP="00C6585D">
      <w:pPr>
        <w:rPr>
          <w:del w:id="380" w:author="Chanchal" w:date="2015-05-25T15:41:00Z"/>
          <w:b/>
          <w:bCs/>
          <w:sz w:val="28"/>
          <w:szCs w:val="36"/>
        </w:rPr>
      </w:pPr>
    </w:p>
    <w:p w:rsidR="00C6585D" w:rsidRPr="00CA13C7" w:rsidRDefault="00180DEA" w:rsidP="00C6585D">
      <w:pPr>
        <w:rPr>
          <w:b/>
          <w:sz w:val="28"/>
          <w:szCs w:val="36"/>
        </w:rPr>
      </w:pPr>
      <w:proofErr w:type="gramStart"/>
      <w:r>
        <w:rPr>
          <w:b/>
          <w:bCs/>
          <w:sz w:val="28"/>
          <w:szCs w:val="36"/>
        </w:rPr>
        <w:t>x</w:t>
      </w:r>
      <w:proofErr w:type="gramEnd"/>
      <w:r>
        <w:rPr>
          <w:b/>
          <w:bCs/>
          <w:sz w:val="28"/>
          <w:szCs w:val="36"/>
        </w:rPr>
        <w:t>`</w:t>
      </w:r>
      <w:r w:rsidR="00C6585D" w:rsidRPr="00CA13C7">
        <w:rPr>
          <w:b/>
          <w:bCs/>
          <w:sz w:val="28"/>
          <w:szCs w:val="36"/>
        </w:rPr>
        <w:t xml:space="preserve"> =  28.85 </w:t>
      </w:r>
    </w:p>
    <w:p w:rsidR="00C6585D" w:rsidRPr="00CA13C7" w:rsidRDefault="00C6585D" w:rsidP="00C6585D">
      <w:pPr>
        <w:rPr>
          <w:b/>
          <w:sz w:val="28"/>
          <w:szCs w:val="36"/>
        </w:rPr>
      </w:pPr>
      <w:r w:rsidRPr="00CA13C7">
        <w:rPr>
          <w:b/>
          <w:bCs/>
          <w:sz w:val="28"/>
          <w:szCs w:val="36"/>
        </w:rPr>
        <w:t xml:space="preserve">                                         + (4.009e-06) * (Numberoffollowers)</w:t>
      </w:r>
    </w:p>
    <w:p w:rsidR="00C6585D" w:rsidRPr="00CA13C7" w:rsidRDefault="00C6585D" w:rsidP="00C6585D">
      <w:pPr>
        <w:rPr>
          <w:b/>
          <w:sz w:val="28"/>
          <w:szCs w:val="36"/>
        </w:rPr>
      </w:pPr>
      <w:r w:rsidRPr="00CA13C7">
        <w:rPr>
          <w:b/>
          <w:bCs/>
          <w:sz w:val="28"/>
          <w:szCs w:val="36"/>
        </w:rPr>
        <w:t xml:space="preserve">                                         -  (1.097e-13) * (Numberoffollowers</w:t>
      </w:r>
      <w:proofErr w:type="gramStart"/>
      <w:r w:rsidRPr="00CA13C7">
        <w:rPr>
          <w:b/>
          <w:bCs/>
          <w:sz w:val="28"/>
          <w:szCs w:val="36"/>
        </w:rPr>
        <w:t>)^</w:t>
      </w:r>
      <w:proofErr w:type="gramEnd"/>
      <w:r w:rsidRPr="00CA13C7">
        <w:rPr>
          <w:b/>
          <w:bCs/>
          <w:sz w:val="28"/>
          <w:szCs w:val="36"/>
        </w:rPr>
        <w:t xml:space="preserve">2 </w:t>
      </w:r>
    </w:p>
    <w:p w:rsidR="00C6585D" w:rsidRPr="00CA13C7" w:rsidRDefault="00C6585D" w:rsidP="00C6585D">
      <w:pPr>
        <w:rPr>
          <w:b/>
          <w:bCs/>
          <w:sz w:val="28"/>
          <w:szCs w:val="36"/>
        </w:rPr>
      </w:pPr>
      <w:r w:rsidRPr="00CA13C7">
        <w:rPr>
          <w:b/>
          <w:bCs/>
          <w:sz w:val="28"/>
          <w:szCs w:val="36"/>
        </w:rPr>
        <w:t xml:space="preserve">                                         + (9.709e-22) * (Numberoffollowers</w:t>
      </w:r>
      <w:proofErr w:type="gramStart"/>
      <w:r w:rsidRPr="00CA13C7">
        <w:rPr>
          <w:b/>
          <w:bCs/>
          <w:sz w:val="28"/>
          <w:szCs w:val="36"/>
        </w:rPr>
        <w:t>)^</w:t>
      </w:r>
      <w:proofErr w:type="gramEnd"/>
      <w:r w:rsidRPr="00CA13C7">
        <w:rPr>
          <w:b/>
          <w:bCs/>
          <w:sz w:val="28"/>
          <w:szCs w:val="36"/>
        </w:rPr>
        <w:t>3</w:t>
      </w:r>
    </w:p>
    <w:p w:rsidR="00C6585D" w:rsidRPr="00154349" w:rsidRDefault="00C6585D" w:rsidP="00C6585D">
      <w:pPr>
        <w:rPr>
          <w:b/>
          <w:bCs/>
          <w:sz w:val="24"/>
          <w:szCs w:val="36"/>
        </w:rPr>
      </w:pPr>
    </w:p>
    <w:p w:rsidR="00C6585D" w:rsidRPr="00154349" w:rsidRDefault="00CA13C7" w:rsidP="00CA13C7">
      <w:pPr>
        <w:rPr>
          <w:b/>
          <w:bCs/>
          <w:sz w:val="32"/>
          <w:szCs w:val="36"/>
          <w:u w:val="single"/>
        </w:rPr>
      </w:pPr>
      <w:r w:rsidRPr="00154349">
        <w:rPr>
          <w:b/>
          <w:bCs/>
          <w:sz w:val="32"/>
          <w:szCs w:val="36"/>
          <w:u w:val="single"/>
        </w:rPr>
        <w:t>Validation Results:</w:t>
      </w:r>
    </w:p>
    <w:p w:rsidR="00C6585D" w:rsidRPr="00154349" w:rsidRDefault="00C6585D" w:rsidP="00C6585D">
      <w:pPr>
        <w:rPr>
          <w:bCs/>
          <w:sz w:val="32"/>
          <w:szCs w:val="36"/>
        </w:rPr>
      </w:pPr>
      <w:r w:rsidRPr="00154349">
        <w:rPr>
          <w:bCs/>
          <w:sz w:val="32"/>
          <w:szCs w:val="36"/>
        </w:rPr>
        <w:t xml:space="preserve">Validation on Sample training </w:t>
      </w:r>
      <w:r w:rsidR="00CA13C7" w:rsidRPr="00154349">
        <w:rPr>
          <w:bCs/>
          <w:sz w:val="32"/>
          <w:szCs w:val="36"/>
        </w:rPr>
        <w:t>data:</w:t>
      </w:r>
    </w:p>
    <w:p w:rsidR="00B813C1" w:rsidRPr="00154349" w:rsidRDefault="00B813C1" w:rsidP="00C6585D">
      <w:pPr>
        <w:rPr>
          <w:sz w:val="32"/>
          <w:szCs w:val="36"/>
        </w:rPr>
      </w:pPr>
      <w:r w:rsidRPr="00154349">
        <w:rPr>
          <w:sz w:val="32"/>
          <w:szCs w:val="36"/>
        </w:rPr>
        <w:t xml:space="preserve">US Celeb – </w:t>
      </w:r>
      <w:r w:rsidRPr="00154349">
        <w:rPr>
          <w:b/>
          <w:sz w:val="32"/>
          <w:szCs w:val="36"/>
        </w:rPr>
        <w:t>Barack Obama</w:t>
      </w:r>
    </w:p>
    <w:tbl>
      <w:tblPr>
        <w:tblW w:w="9840" w:type="dxa"/>
        <w:tblCellMar>
          <w:left w:w="0" w:type="dxa"/>
          <w:right w:w="0" w:type="dxa"/>
        </w:tblCellMar>
        <w:tblLook w:val="0600" w:firstRow="0" w:lastRow="0" w:firstColumn="0" w:lastColumn="0" w:noHBand="1" w:noVBand="1"/>
      </w:tblPr>
      <w:tblGrid>
        <w:gridCol w:w="1528"/>
        <w:gridCol w:w="2243"/>
        <w:gridCol w:w="2290"/>
        <w:gridCol w:w="2017"/>
        <w:gridCol w:w="1762"/>
      </w:tblGrid>
      <w:tr w:rsidR="00B813C1" w:rsidRPr="00CA13C7" w:rsidTr="00CA13C7">
        <w:trPr>
          <w:trHeight w:val="840"/>
        </w:trPr>
        <w:tc>
          <w:tcPr>
            <w:tcW w:w="1620" w:type="dxa"/>
            <w:tcBorders>
              <w:top w:val="single" w:sz="6" w:space="0" w:color="9E9E9E"/>
              <w:left w:val="single" w:sz="6" w:space="0" w:color="9E9E9E"/>
              <w:bottom w:val="single" w:sz="6" w:space="0" w:color="9E9E9E"/>
              <w:right w:val="single" w:sz="6" w:space="0" w:color="9E9E9E"/>
            </w:tcBorders>
            <w:shd w:val="clear" w:color="auto" w:fill="DDD9C3" w:themeFill="background2" w:themeFillShade="E6"/>
            <w:tcMar>
              <w:top w:w="144" w:type="dxa"/>
              <w:left w:w="144" w:type="dxa"/>
              <w:bottom w:w="144" w:type="dxa"/>
              <w:right w:w="144" w:type="dxa"/>
            </w:tcMar>
            <w:hideMark/>
          </w:tcPr>
          <w:p w:rsidR="00B813C1" w:rsidRPr="00CA13C7" w:rsidRDefault="00B813C1" w:rsidP="00B813C1">
            <w:pPr>
              <w:spacing w:after="0" w:line="240" w:lineRule="auto"/>
              <w:rPr>
                <w:rFonts w:eastAsia="Times New Roman" w:cs="Arial"/>
                <w:sz w:val="36"/>
                <w:szCs w:val="36"/>
              </w:rPr>
            </w:pPr>
            <w:r w:rsidRPr="00CA13C7">
              <w:rPr>
                <w:rFonts w:eastAsia="Times New Roman" w:cs="Arial"/>
                <w:b/>
                <w:bCs/>
                <w:color w:val="000000" w:themeColor="dark1"/>
                <w:sz w:val="24"/>
                <w:szCs w:val="24"/>
              </w:rPr>
              <w:t>Facebook</w:t>
            </w:r>
          </w:p>
          <w:p w:rsidR="00B813C1" w:rsidRPr="00CA13C7" w:rsidRDefault="00B813C1" w:rsidP="00B813C1">
            <w:pPr>
              <w:spacing w:after="0" w:line="240" w:lineRule="auto"/>
              <w:rPr>
                <w:rFonts w:eastAsia="Times New Roman" w:cs="Arial"/>
                <w:sz w:val="36"/>
                <w:szCs w:val="36"/>
              </w:rPr>
            </w:pPr>
            <w:r w:rsidRPr="00CA13C7">
              <w:rPr>
                <w:rFonts w:eastAsia="Times New Roman" w:cs="Arial"/>
                <w:b/>
                <w:bCs/>
                <w:color w:val="000000" w:themeColor="dark1"/>
                <w:sz w:val="24"/>
                <w:szCs w:val="24"/>
              </w:rPr>
              <w:t>Likes</w:t>
            </w:r>
          </w:p>
        </w:tc>
        <w:tc>
          <w:tcPr>
            <w:tcW w:w="1500" w:type="dxa"/>
            <w:tcBorders>
              <w:top w:val="single" w:sz="6" w:space="0" w:color="9E9E9E"/>
              <w:left w:val="single" w:sz="6" w:space="0" w:color="9E9E9E"/>
              <w:bottom w:val="single" w:sz="6" w:space="0" w:color="9E9E9E"/>
              <w:right w:val="single" w:sz="6" w:space="0" w:color="9E9E9E"/>
            </w:tcBorders>
            <w:shd w:val="clear" w:color="auto" w:fill="DDD9C3" w:themeFill="background2" w:themeFillShade="E6"/>
            <w:tcMar>
              <w:top w:w="144" w:type="dxa"/>
              <w:left w:w="144" w:type="dxa"/>
              <w:bottom w:w="144" w:type="dxa"/>
              <w:right w:w="144" w:type="dxa"/>
            </w:tcMar>
            <w:hideMark/>
          </w:tcPr>
          <w:p w:rsidR="00B813C1" w:rsidRPr="00CA13C7" w:rsidRDefault="00B813C1" w:rsidP="00B813C1">
            <w:pPr>
              <w:spacing w:after="0" w:line="240" w:lineRule="auto"/>
              <w:rPr>
                <w:rFonts w:eastAsia="Times New Roman" w:cs="Arial"/>
                <w:sz w:val="36"/>
                <w:szCs w:val="36"/>
              </w:rPr>
            </w:pPr>
            <w:r w:rsidRPr="00CA13C7">
              <w:rPr>
                <w:rFonts w:eastAsia="Times New Roman" w:cs="Arial"/>
                <w:b/>
                <w:bCs/>
                <w:color w:val="000000" w:themeColor="dark1"/>
                <w:sz w:val="24"/>
                <w:szCs w:val="24"/>
              </w:rPr>
              <w:t>Numberoffollowers</w:t>
            </w:r>
          </w:p>
        </w:tc>
        <w:tc>
          <w:tcPr>
            <w:tcW w:w="2520" w:type="dxa"/>
            <w:tcBorders>
              <w:top w:val="single" w:sz="6" w:space="0" w:color="9E9E9E"/>
              <w:left w:val="single" w:sz="6" w:space="0" w:color="9E9E9E"/>
              <w:bottom w:val="single" w:sz="6" w:space="0" w:color="9E9E9E"/>
              <w:right w:val="single" w:sz="6" w:space="0" w:color="9E9E9E"/>
            </w:tcBorders>
            <w:shd w:val="clear" w:color="auto" w:fill="DDD9C3" w:themeFill="background2" w:themeFillShade="E6"/>
            <w:tcMar>
              <w:top w:w="144" w:type="dxa"/>
              <w:left w:w="144" w:type="dxa"/>
              <w:bottom w:w="144" w:type="dxa"/>
              <w:right w:w="144" w:type="dxa"/>
            </w:tcMar>
            <w:hideMark/>
          </w:tcPr>
          <w:p w:rsidR="00B813C1" w:rsidRPr="00CA13C7" w:rsidRDefault="00B813C1" w:rsidP="00B813C1">
            <w:pPr>
              <w:spacing w:after="0" w:line="240" w:lineRule="auto"/>
              <w:jc w:val="center"/>
              <w:rPr>
                <w:rFonts w:eastAsia="Times New Roman" w:cs="Arial"/>
                <w:sz w:val="36"/>
                <w:szCs w:val="36"/>
              </w:rPr>
            </w:pPr>
            <w:r w:rsidRPr="00CA13C7">
              <w:rPr>
                <w:rFonts w:eastAsia="Times New Roman" w:cs="Arial"/>
                <w:b/>
                <w:bCs/>
                <w:color w:val="000000" w:themeColor="dark1"/>
                <w:sz w:val="24"/>
                <w:szCs w:val="24"/>
              </w:rPr>
              <w:t>Actual Transformed Y</w:t>
            </w:r>
          </w:p>
        </w:tc>
        <w:tc>
          <w:tcPr>
            <w:tcW w:w="2160" w:type="dxa"/>
            <w:tcBorders>
              <w:top w:val="single" w:sz="6" w:space="0" w:color="9E9E9E"/>
              <w:left w:val="single" w:sz="6" w:space="0" w:color="9E9E9E"/>
              <w:bottom w:val="single" w:sz="6" w:space="0" w:color="9E9E9E"/>
              <w:right w:val="single" w:sz="6" w:space="0" w:color="9E9E9E"/>
            </w:tcBorders>
            <w:shd w:val="clear" w:color="auto" w:fill="DDD9C3" w:themeFill="background2" w:themeFillShade="E6"/>
            <w:tcMar>
              <w:top w:w="144" w:type="dxa"/>
              <w:left w:w="144" w:type="dxa"/>
              <w:bottom w:w="144" w:type="dxa"/>
              <w:right w:w="144" w:type="dxa"/>
            </w:tcMar>
            <w:hideMark/>
          </w:tcPr>
          <w:p w:rsidR="00B813C1" w:rsidRPr="00CA13C7" w:rsidRDefault="00B813C1" w:rsidP="00B813C1">
            <w:pPr>
              <w:spacing w:after="0" w:line="240" w:lineRule="auto"/>
              <w:jc w:val="center"/>
              <w:rPr>
                <w:rFonts w:eastAsia="Times New Roman" w:cs="Arial"/>
                <w:sz w:val="36"/>
                <w:szCs w:val="36"/>
              </w:rPr>
            </w:pPr>
            <w:r w:rsidRPr="00CA13C7">
              <w:rPr>
                <w:rFonts w:eastAsia="Times New Roman" w:cs="Arial"/>
                <w:b/>
                <w:bCs/>
                <w:color w:val="000000" w:themeColor="text1"/>
                <w:sz w:val="24"/>
                <w:szCs w:val="24"/>
              </w:rPr>
              <w:t>Estimated from Model Transformed Y</w:t>
            </w:r>
          </w:p>
        </w:tc>
        <w:tc>
          <w:tcPr>
            <w:tcW w:w="2040" w:type="dxa"/>
            <w:tcBorders>
              <w:top w:val="single" w:sz="6" w:space="0" w:color="9E9E9E"/>
              <w:left w:val="single" w:sz="6" w:space="0" w:color="9E9E9E"/>
              <w:bottom w:val="single" w:sz="6" w:space="0" w:color="9E9E9E"/>
              <w:right w:val="single" w:sz="6" w:space="0" w:color="9E9E9E"/>
            </w:tcBorders>
            <w:shd w:val="clear" w:color="auto" w:fill="DDD9C3" w:themeFill="background2" w:themeFillShade="E6"/>
            <w:tcMar>
              <w:top w:w="144" w:type="dxa"/>
              <w:left w:w="144" w:type="dxa"/>
              <w:bottom w:w="144" w:type="dxa"/>
              <w:right w:w="144" w:type="dxa"/>
            </w:tcMar>
            <w:hideMark/>
          </w:tcPr>
          <w:p w:rsidR="00B813C1" w:rsidRPr="00CA13C7" w:rsidRDefault="00B813C1" w:rsidP="00B813C1">
            <w:pPr>
              <w:spacing w:after="0" w:line="240" w:lineRule="auto"/>
              <w:jc w:val="center"/>
              <w:rPr>
                <w:rFonts w:eastAsia="Times New Roman" w:cs="Arial"/>
                <w:sz w:val="36"/>
                <w:szCs w:val="36"/>
              </w:rPr>
            </w:pPr>
            <w:r w:rsidRPr="00CA13C7">
              <w:rPr>
                <w:rFonts w:eastAsia="Times New Roman" w:cs="Arial"/>
                <w:b/>
                <w:bCs/>
                <w:color w:val="000000" w:themeColor="dark1"/>
                <w:sz w:val="24"/>
                <w:szCs w:val="24"/>
              </w:rPr>
              <w:t>Error</w:t>
            </w:r>
          </w:p>
        </w:tc>
      </w:tr>
      <w:tr w:rsidR="00B813C1" w:rsidRPr="00CA13C7" w:rsidTr="00B813C1">
        <w:trPr>
          <w:trHeight w:val="606"/>
        </w:trPr>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B813C1" w:rsidRPr="00CA13C7" w:rsidRDefault="00B813C1" w:rsidP="00B813C1">
            <w:pPr>
              <w:spacing w:after="0" w:line="240" w:lineRule="auto"/>
              <w:jc w:val="center"/>
              <w:rPr>
                <w:rFonts w:eastAsia="Times New Roman" w:cs="Arial"/>
                <w:sz w:val="36"/>
                <w:szCs w:val="36"/>
              </w:rPr>
            </w:pPr>
            <w:r w:rsidRPr="00CA13C7">
              <w:rPr>
                <w:rFonts w:eastAsia="Times New Roman" w:cs="Arial"/>
                <w:b/>
                <w:bCs/>
                <w:color w:val="000000" w:themeColor="dark1"/>
                <w:sz w:val="24"/>
                <w:szCs w:val="24"/>
              </w:rPr>
              <w:t>43 million</w:t>
            </w:r>
          </w:p>
        </w:tc>
        <w:tc>
          <w:tcPr>
            <w:tcW w:w="15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B813C1" w:rsidRPr="00CA13C7" w:rsidRDefault="00B813C1" w:rsidP="00B813C1">
            <w:pPr>
              <w:spacing w:after="0" w:line="240" w:lineRule="auto"/>
              <w:jc w:val="center"/>
              <w:rPr>
                <w:rFonts w:eastAsia="Times New Roman" w:cs="Arial"/>
                <w:sz w:val="36"/>
                <w:szCs w:val="36"/>
              </w:rPr>
            </w:pPr>
            <w:r w:rsidRPr="00CA13C7">
              <w:rPr>
                <w:rFonts w:eastAsia="Times New Roman" w:cs="Arial"/>
                <w:b/>
                <w:bCs/>
                <w:color w:val="000000" w:themeColor="dark1"/>
                <w:sz w:val="24"/>
                <w:szCs w:val="24"/>
              </w:rPr>
              <w:t>58 million</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B813C1" w:rsidRPr="00CA13C7" w:rsidRDefault="00B813C1" w:rsidP="00B813C1">
            <w:pPr>
              <w:spacing w:after="0" w:line="276" w:lineRule="auto"/>
              <w:jc w:val="center"/>
              <w:rPr>
                <w:rFonts w:eastAsia="Times New Roman" w:cs="Arial"/>
                <w:sz w:val="36"/>
                <w:szCs w:val="36"/>
              </w:rPr>
            </w:pPr>
            <w:r w:rsidRPr="00CA13C7">
              <w:rPr>
                <w:rFonts w:eastAsia="Times New Roman" w:cs="Arial"/>
                <w:b/>
                <w:bCs/>
                <w:color w:val="000000" w:themeColor="dark1"/>
                <w:sz w:val="24"/>
                <w:szCs w:val="24"/>
              </w:rPr>
              <w:t>81.86</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B813C1" w:rsidRPr="00CA13C7" w:rsidRDefault="00B813C1" w:rsidP="00B813C1">
            <w:pPr>
              <w:spacing w:after="0" w:line="240" w:lineRule="auto"/>
              <w:jc w:val="center"/>
              <w:rPr>
                <w:rFonts w:eastAsia="Times New Roman" w:cs="Arial"/>
                <w:sz w:val="36"/>
                <w:szCs w:val="36"/>
              </w:rPr>
            </w:pPr>
            <w:r w:rsidRPr="00CA13C7">
              <w:rPr>
                <w:rFonts w:eastAsia="Times New Roman" w:cs="Arial"/>
                <w:b/>
                <w:bCs/>
                <w:color w:val="000000" w:themeColor="dark1"/>
                <w:sz w:val="24"/>
                <w:szCs w:val="24"/>
              </w:rPr>
              <w:t>80.94</w:t>
            </w:r>
          </w:p>
        </w:tc>
        <w:tc>
          <w:tcPr>
            <w:tcW w:w="2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B813C1" w:rsidRPr="00CA13C7" w:rsidRDefault="00B813C1" w:rsidP="00B813C1">
            <w:pPr>
              <w:spacing w:after="0" w:line="240" w:lineRule="auto"/>
              <w:jc w:val="center"/>
              <w:rPr>
                <w:rFonts w:eastAsia="Times New Roman" w:cs="Arial"/>
                <w:sz w:val="36"/>
                <w:szCs w:val="36"/>
              </w:rPr>
            </w:pPr>
            <w:r w:rsidRPr="00CA13C7">
              <w:rPr>
                <w:rFonts w:eastAsia="Times New Roman" w:cs="Arial"/>
                <w:b/>
                <w:bCs/>
                <w:color w:val="000000" w:themeColor="text1"/>
                <w:sz w:val="24"/>
                <w:szCs w:val="24"/>
              </w:rPr>
              <w:t>2.38%</w:t>
            </w:r>
          </w:p>
        </w:tc>
      </w:tr>
    </w:tbl>
    <w:p w:rsidR="009C07B9" w:rsidRPr="00CA13C7" w:rsidRDefault="009C07B9" w:rsidP="00C6585D">
      <w:pPr>
        <w:rPr>
          <w:b/>
          <w:sz w:val="36"/>
          <w:szCs w:val="36"/>
        </w:rPr>
      </w:pPr>
    </w:p>
    <w:p w:rsidR="00B813C1" w:rsidRPr="00154349" w:rsidRDefault="00B813C1" w:rsidP="00C6585D">
      <w:pPr>
        <w:rPr>
          <w:b/>
          <w:sz w:val="32"/>
          <w:szCs w:val="36"/>
        </w:rPr>
      </w:pPr>
      <w:r w:rsidRPr="00154349">
        <w:rPr>
          <w:sz w:val="32"/>
          <w:szCs w:val="36"/>
        </w:rPr>
        <w:t>India Celeb –</w:t>
      </w:r>
      <w:r w:rsidRPr="00154349">
        <w:rPr>
          <w:b/>
          <w:sz w:val="32"/>
          <w:szCs w:val="36"/>
        </w:rPr>
        <w:t xml:space="preserve"> Salman Khan</w:t>
      </w:r>
    </w:p>
    <w:tbl>
      <w:tblPr>
        <w:tblW w:w="9840" w:type="dxa"/>
        <w:tblCellMar>
          <w:left w:w="0" w:type="dxa"/>
          <w:right w:w="0" w:type="dxa"/>
        </w:tblCellMar>
        <w:tblLook w:val="0600" w:firstRow="0" w:lastRow="0" w:firstColumn="0" w:lastColumn="0" w:noHBand="1" w:noVBand="1"/>
      </w:tblPr>
      <w:tblGrid>
        <w:gridCol w:w="1525"/>
        <w:gridCol w:w="2243"/>
        <w:gridCol w:w="2280"/>
        <w:gridCol w:w="2011"/>
        <w:gridCol w:w="1781"/>
      </w:tblGrid>
      <w:tr w:rsidR="00B813C1" w:rsidRPr="00CA13C7" w:rsidTr="00CA13C7">
        <w:trPr>
          <w:trHeight w:val="975"/>
        </w:trPr>
        <w:tc>
          <w:tcPr>
            <w:tcW w:w="1620" w:type="dxa"/>
            <w:tcBorders>
              <w:top w:val="single" w:sz="6" w:space="0" w:color="9E9E9E"/>
              <w:left w:val="single" w:sz="6" w:space="0" w:color="9E9E9E"/>
              <w:bottom w:val="single" w:sz="6" w:space="0" w:color="9E9E9E"/>
              <w:right w:val="single" w:sz="6" w:space="0" w:color="9E9E9E"/>
            </w:tcBorders>
            <w:shd w:val="clear" w:color="auto" w:fill="E5B8B7" w:themeFill="accent2" w:themeFillTint="66"/>
            <w:tcMar>
              <w:top w:w="144" w:type="dxa"/>
              <w:left w:w="144" w:type="dxa"/>
              <w:bottom w:w="144" w:type="dxa"/>
              <w:right w:w="144" w:type="dxa"/>
            </w:tcMar>
            <w:hideMark/>
          </w:tcPr>
          <w:p w:rsidR="00B813C1" w:rsidRPr="00CA13C7" w:rsidRDefault="00B813C1" w:rsidP="00B813C1">
            <w:pPr>
              <w:spacing w:after="0" w:line="240" w:lineRule="auto"/>
              <w:rPr>
                <w:rFonts w:eastAsia="Times New Roman" w:cs="Arial"/>
                <w:sz w:val="36"/>
                <w:szCs w:val="36"/>
              </w:rPr>
            </w:pPr>
            <w:r w:rsidRPr="00CA13C7">
              <w:rPr>
                <w:rFonts w:eastAsia="Times New Roman" w:cs="Arial"/>
                <w:b/>
                <w:bCs/>
                <w:color w:val="000000" w:themeColor="dark1"/>
                <w:sz w:val="24"/>
                <w:szCs w:val="24"/>
              </w:rPr>
              <w:t>Facebook</w:t>
            </w:r>
          </w:p>
          <w:p w:rsidR="00B813C1" w:rsidRPr="00CA13C7" w:rsidRDefault="00B813C1" w:rsidP="00B813C1">
            <w:pPr>
              <w:spacing w:after="0" w:line="240" w:lineRule="auto"/>
              <w:rPr>
                <w:rFonts w:eastAsia="Times New Roman" w:cs="Arial"/>
                <w:sz w:val="36"/>
                <w:szCs w:val="36"/>
              </w:rPr>
            </w:pPr>
            <w:r w:rsidRPr="00CA13C7">
              <w:rPr>
                <w:rFonts w:eastAsia="Times New Roman" w:cs="Arial"/>
                <w:b/>
                <w:bCs/>
                <w:color w:val="000000" w:themeColor="dark1"/>
                <w:sz w:val="24"/>
                <w:szCs w:val="24"/>
              </w:rPr>
              <w:t>Likes</w:t>
            </w:r>
          </w:p>
        </w:tc>
        <w:tc>
          <w:tcPr>
            <w:tcW w:w="1500" w:type="dxa"/>
            <w:tcBorders>
              <w:top w:val="single" w:sz="6" w:space="0" w:color="9E9E9E"/>
              <w:left w:val="single" w:sz="6" w:space="0" w:color="9E9E9E"/>
              <w:bottom w:val="single" w:sz="6" w:space="0" w:color="9E9E9E"/>
              <w:right w:val="single" w:sz="6" w:space="0" w:color="9E9E9E"/>
            </w:tcBorders>
            <w:shd w:val="clear" w:color="auto" w:fill="E5B8B7" w:themeFill="accent2" w:themeFillTint="66"/>
            <w:tcMar>
              <w:top w:w="144" w:type="dxa"/>
              <w:left w:w="144" w:type="dxa"/>
              <w:bottom w:w="144" w:type="dxa"/>
              <w:right w:w="144" w:type="dxa"/>
            </w:tcMar>
            <w:hideMark/>
          </w:tcPr>
          <w:p w:rsidR="00B813C1" w:rsidRPr="00CA13C7" w:rsidRDefault="00B813C1" w:rsidP="00B813C1">
            <w:pPr>
              <w:spacing w:after="0" w:line="240" w:lineRule="auto"/>
              <w:rPr>
                <w:rFonts w:eastAsia="Times New Roman" w:cs="Arial"/>
                <w:sz w:val="36"/>
                <w:szCs w:val="36"/>
              </w:rPr>
            </w:pPr>
            <w:r w:rsidRPr="00CA13C7">
              <w:rPr>
                <w:rFonts w:eastAsia="Times New Roman" w:cs="Arial"/>
                <w:b/>
                <w:bCs/>
                <w:color w:val="000000" w:themeColor="dark1"/>
                <w:sz w:val="24"/>
                <w:szCs w:val="24"/>
              </w:rPr>
              <w:t>Numberoffollowers</w:t>
            </w:r>
          </w:p>
        </w:tc>
        <w:tc>
          <w:tcPr>
            <w:tcW w:w="2520" w:type="dxa"/>
            <w:tcBorders>
              <w:top w:val="single" w:sz="6" w:space="0" w:color="9E9E9E"/>
              <w:left w:val="single" w:sz="6" w:space="0" w:color="9E9E9E"/>
              <w:bottom w:val="single" w:sz="6" w:space="0" w:color="9E9E9E"/>
              <w:right w:val="single" w:sz="6" w:space="0" w:color="9E9E9E"/>
            </w:tcBorders>
            <w:shd w:val="clear" w:color="auto" w:fill="E5B8B7" w:themeFill="accent2" w:themeFillTint="66"/>
            <w:tcMar>
              <w:top w:w="144" w:type="dxa"/>
              <w:left w:w="144" w:type="dxa"/>
              <w:bottom w:w="144" w:type="dxa"/>
              <w:right w:w="144" w:type="dxa"/>
            </w:tcMar>
            <w:hideMark/>
          </w:tcPr>
          <w:p w:rsidR="00B813C1" w:rsidRPr="00CA13C7" w:rsidRDefault="00B813C1" w:rsidP="00B813C1">
            <w:pPr>
              <w:spacing w:after="0" w:line="240" w:lineRule="auto"/>
              <w:jc w:val="center"/>
              <w:rPr>
                <w:rFonts w:eastAsia="Times New Roman" w:cs="Arial"/>
                <w:sz w:val="36"/>
                <w:szCs w:val="36"/>
              </w:rPr>
            </w:pPr>
            <w:r w:rsidRPr="00CA13C7">
              <w:rPr>
                <w:rFonts w:eastAsia="Times New Roman" w:cs="Arial"/>
                <w:b/>
                <w:bCs/>
                <w:color w:val="000000" w:themeColor="dark1"/>
                <w:sz w:val="24"/>
                <w:szCs w:val="24"/>
              </w:rPr>
              <w:t>Actual Transformed Y</w:t>
            </w:r>
          </w:p>
        </w:tc>
        <w:tc>
          <w:tcPr>
            <w:tcW w:w="2160" w:type="dxa"/>
            <w:tcBorders>
              <w:top w:val="single" w:sz="6" w:space="0" w:color="9E9E9E"/>
              <w:left w:val="single" w:sz="6" w:space="0" w:color="9E9E9E"/>
              <w:bottom w:val="single" w:sz="6" w:space="0" w:color="9E9E9E"/>
              <w:right w:val="single" w:sz="6" w:space="0" w:color="9E9E9E"/>
            </w:tcBorders>
            <w:shd w:val="clear" w:color="auto" w:fill="E5B8B7" w:themeFill="accent2" w:themeFillTint="66"/>
            <w:tcMar>
              <w:top w:w="144" w:type="dxa"/>
              <w:left w:w="144" w:type="dxa"/>
              <w:bottom w:w="144" w:type="dxa"/>
              <w:right w:w="144" w:type="dxa"/>
            </w:tcMar>
            <w:hideMark/>
          </w:tcPr>
          <w:p w:rsidR="00B813C1" w:rsidRPr="00CA13C7" w:rsidRDefault="00B813C1" w:rsidP="00B813C1">
            <w:pPr>
              <w:spacing w:after="0" w:line="240" w:lineRule="auto"/>
              <w:jc w:val="center"/>
              <w:rPr>
                <w:rFonts w:eastAsia="Times New Roman" w:cs="Arial"/>
                <w:sz w:val="36"/>
                <w:szCs w:val="36"/>
              </w:rPr>
            </w:pPr>
            <w:r w:rsidRPr="00CA13C7">
              <w:rPr>
                <w:rFonts w:eastAsia="Times New Roman" w:cs="Arial"/>
                <w:b/>
                <w:bCs/>
                <w:color w:val="000000" w:themeColor="text1"/>
                <w:sz w:val="24"/>
                <w:szCs w:val="24"/>
              </w:rPr>
              <w:t>Estimated from Model Transformed Y</w:t>
            </w:r>
          </w:p>
        </w:tc>
        <w:tc>
          <w:tcPr>
            <w:tcW w:w="2040" w:type="dxa"/>
            <w:tcBorders>
              <w:top w:val="single" w:sz="6" w:space="0" w:color="9E9E9E"/>
              <w:left w:val="single" w:sz="6" w:space="0" w:color="9E9E9E"/>
              <w:bottom w:val="single" w:sz="6" w:space="0" w:color="9E9E9E"/>
              <w:right w:val="single" w:sz="6" w:space="0" w:color="9E9E9E"/>
            </w:tcBorders>
            <w:shd w:val="clear" w:color="auto" w:fill="E5B8B7" w:themeFill="accent2" w:themeFillTint="66"/>
            <w:tcMar>
              <w:top w:w="144" w:type="dxa"/>
              <w:left w:w="144" w:type="dxa"/>
              <w:bottom w:w="144" w:type="dxa"/>
              <w:right w:w="144" w:type="dxa"/>
            </w:tcMar>
            <w:hideMark/>
          </w:tcPr>
          <w:p w:rsidR="00B813C1" w:rsidRPr="00CA13C7" w:rsidRDefault="00B813C1" w:rsidP="00B813C1">
            <w:pPr>
              <w:spacing w:after="0" w:line="240" w:lineRule="auto"/>
              <w:jc w:val="center"/>
              <w:rPr>
                <w:rFonts w:eastAsia="Times New Roman" w:cs="Arial"/>
                <w:sz w:val="36"/>
                <w:szCs w:val="36"/>
              </w:rPr>
            </w:pPr>
            <w:r w:rsidRPr="00CA13C7">
              <w:rPr>
                <w:rFonts w:eastAsia="Times New Roman" w:cs="Arial"/>
                <w:b/>
                <w:bCs/>
                <w:color w:val="000000" w:themeColor="dark1"/>
                <w:sz w:val="24"/>
                <w:szCs w:val="24"/>
              </w:rPr>
              <w:t>Error</w:t>
            </w:r>
          </w:p>
        </w:tc>
      </w:tr>
      <w:tr w:rsidR="00B813C1" w:rsidRPr="00CA13C7" w:rsidTr="00B813C1">
        <w:trPr>
          <w:trHeight w:val="606"/>
        </w:trPr>
        <w:tc>
          <w:tcPr>
            <w:tcW w:w="16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B813C1" w:rsidRPr="00CA13C7" w:rsidRDefault="00B813C1" w:rsidP="00B813C1">
            <w:pPr>
              <w:spacing w:after="0" w:line="276" w:lineRule="auto"/>
              <w:jc w:val="center"/>
              <w:rPr>
                <w:rFonts w:eastAsia="Times New Roman" w:cs="Arial"/>
                <w:sz w:val="36"/>
                <w:szCs w:val="36"/>
              </w:rPr>
            </w:pPr>
            <w:r w:rsidRPr="00CA13C7">
              <w:rPr>
                <w:rFonts w:eastAsia="Times New Roman" w:cs="Arial"/>
                <w:b/>
                <w:bCs/>
                <w:color w:val="000000" w:themeColor="text1"/>
                <w:sz w:val="24"/>
                <w:szCs w:val="24"/>
              </w:rPr>
              <w:t>24 million</w:t>
            </w:r>
          </w:p>
        </w:tc>
        <w:tc>
          <w:tcPr>
            <w:tcW w:w="150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B813C1" w:rsidRPr="00CA13C7" w:rsidRDefault="00B813C1" w:rsidP="00B813C1">
            <w:pPr>
              <w:spacing w:after="0" w:line="276" w:lineRule="auto"/>
              <w:jc w:val="center"/>
              <w:rPr>
                <w:rFonts w:eastAsia="Times New Roman" w:cs="Arial"/>
                <w:sz w:val="36"/>
                <w:szCs w:val="36"/>
              </w:rPr>
            </w:pPr>
            <w:r w:rsidRPr="00CA13C7">
              <w:rPr>
                <w:rFonts w:eastAsia="Times New Roman" w:cs="Arial"/>
                <w:b/>
                <w:bCs/>
                <w:color w:val="000000" w:themeColor="text1"/>
                <w:sz w:val="24"/>
                <w:szCs w:val="24"/>
              </w:rPr>
              <w:t>11.5 million</w:t>
            </w:r>
          </w:p>
        </w:tc>
        <w:tc>
          <w:tcPr>
            <w:tcW w:w="252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B813C1" w:rsidRPr="00CA13C7" w:rsidRDefault="00B813C1" w:rsidP="00B813C1">
            <w:pPr>
              <w:spacing w:after="0" w:line="276" w:lineRule="auto"/>
              <w:jc w:val="center"/>
              <w:rPr>
                <w:rFonts w:eastAsia="Times New Roman" w:cs="Arial"/>
                <w:sz w:val="36"/>
                <w:szCs w:val="36"/>
              </w:rPr>
            </w:pPr>
            <w:r w:rsidRPr="00CA13C7">
              <w:rPr>
                <w:rFonts w:eastAsia="Times New Roman" w:cs="Arial"/>
                <w:b/>
                <w:bCs/>
                <w:color w:val="000000" w:themeColor="dark1"/>
                <w:sz w:val="24"/>
                <w:szCs w:val="24"/>
              </w:rPr>
              <w:t>70.40</w:t>
            </w:r>
          </w:p>
        </w:tc>
        <w:tc>
          <w:tcPr>
            <w:tcW w:w="2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B813C1" w:rsidRPr="00CA13C7" w:rsidRDefault="00B813C1" w:rsidP="00B813C1">
            <w:pPr>
              <w:spacing w:after="0" w:line="240" w:lineRule="auto"/>
              <w:jc w:val="center"/>
              <w:rPr>
                <w:rFonts w:eastAsia="Times New Roman" w:cs="Arial"/>
                <w:sz w:val="36"/>
                <w:szCs w:val="36"/>
              </w:rPr>
            </w:pPr>
            <w:r w:rsidRPr="00CA13C7">
              <w:rPr>
                <w:rFonts w:eastAsia="Times New Roman" w:cs="Arial"/>
                <w:b/>
                <w:bCs/>
                <w:color w:val="000000" w:themeColor="dark1"/>
                <w:sz w:val="24"/>
                <w:szCs w:val="24"/>
              </w:rPr>
              <w:t>61.96</w:t>
            </w:r>
          </w:p>
        </w:tc>
        <w:tc>
          <w:tcPr>
            <w:tcW w:w="20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B813C1" w:rsidRPr="00CA13C7" w:rsidRDefault="00B813C1" w:rsidP="00B813C1">
            <w:pPr>
              <w:spacing w:after="0" w:line="240" w:lineRule="auto"/>
              <w:jc w:val="center"/>
              <w:rPr>
                <w:rFonts w:eastAsia="Times New Roman" w:cs="Arial"/>
                <w:sz w:val="36"/>
                <w:szCs w:val="36"/>
              </w:rPr>
            </w:pPr>
            <w:r w:rsidRPr="00CA13C7">
              <w:rPr>
                <w:rFonts w:eastAsia="Times New Roman" w:cs="Arial"/>
                <w:b/>
                <w:bCs/>
                <w:color w:val="000000" w:themeColor="text1"/>
                <w:sz w:val="24"/>
                <w:szCs w:val="24"/>
              </w:rPr>
              <w:t>13.62%</w:t>
            </w:r>
          </w:p>
        </w:tc>
      </w:tr>
    </w:tbl>
    <w:p w:rsidR="00CA13C7" w:rsidRDefault="00CA13C7" w:rsidP="00ED38F8">
      <w:pPr>
        <w:rPr>
          <w:b/>
          <w:sz w:val="36"/>
          <w:szCs w:val="36"/>
        </w:rPr>
      </w:pPr>
    </w:p>
    <w:p w:rsidR="00CA13C7" w:rsidRDefault="00CA13C7" w:rsidP="00ED38F8">
      <w:pPr>
        <w:rPr>
          <w:b/>
          <w:sz w:val="36"/>
          <w:szCs w:val="36"/>
        </w:rPr>
      </w:pPr>
    </w:p>
    <w:p w:rsidR="00E552B9" w:rsidRPr="00CA13C7" w:rsidRDefault="009C07B9" w:rsidP="00ED38F8">
      <w:pPr>
        <w:rPr>
          <w:b/>
          <w:sz w:val="36"/>
          <w:szCs w:val="36"/>
        </w:rPr>
      </w:pPr>
      <w:r w:rsidRPr="00CA13C7">
        <w:rPr>
          <w:b/>
          <w:sz w:val="36"/>
          <w:szCs w:val="36"/>
        </w:rPr>
        <w:t>Validation of Sample Test Data</w:t>
      </w:r>
    </w:p>
    <w:p w:rsidR="009C07B9" w:rsidRPr="00154349" w:rsidRDefault="00310C0B" w:rsidP="00ED38F8">
      <w:pPr>
        <w:rPr>
          <w:b/>
          <w:sz w:val="32"/>
          <w:szCs w:val="36"/>
        </w:rPr>
      </w:pPr>
      <w:r w:rsidRPr="00154349">
        <w:rPr>
          <w:sz w:val="32"/>
          <w:szCs w:val="36"/>
        </w:rPr>
        <w:lastRenderedPageBreak/>
        <w:t xml:space="preserve">India Celeb – </w:t>
      </w:r>
      <w:r w:rsidRPr="00154349">
        <w:rPr>
          <w:b/>
          <w:sz w:val="32"/>
          <w:szCs w:val="36"/>
        </w:rPr>
        <w:t>Hrithik Roshan</w:t>
      </w:r>
    </w:p>
    <w:tbl>
      <w:tblPr>
        <w:tblW w:w="9840" w:type="dxa"/>
        <w:tblCellMar>
          <w:left w:w="0" w:type="dxa"/>
          <w:right w:w="0" w:type="dxa"/>
        </w:tblCellMar>
        <w:tblLook w:val="0600" w:firstRow="0" w:lastRow="0" w:firstColumn="0" w:lastColumn="0" w:noHBand="1" w:noVBand="1"/>
      </w:tblPr>
      <w:tblGrid>
        <w:gridCol w:w="1531"/>
        <w:gridCol w:w="2243"/>
        <w:gridCol w:w="1770"/>
        <w:gridCol w:w="2610"/>
        <w:gridCol w:w="1686"/>
      </w:tblGrid>
      <w:tr w:rsidR="00310C0B" w:rsidRPr="00CA13C7" w:rsidTr="00154349">
        <w:trPr>
          <w:trHeight w:val="642"/>
        </w:trPr>
        <w:tc>
          <w:tcPr>
            <w:tcW w:w="1531" w:type="dxa"/>
            <w:tcBorders>
              <w:top w:val="single" w:sz="6" w:space="0" w:color="9E9E9E"/>
              <w:left w:val="single" w:sz="6" w:space="0" w:color="9E9E9E"/>
              <w:bottom w:val="single" w:sz="6" w:space="0" w:color="9E9E9E"/>
              <w:right w:val="single" w:sz="6" w:space="0" w:color="9E9E9E"/>
            </w:tcBorders>
            <w:shd w:val="clear" w:color="auto" w:fill="D6E3BC" w:themeFill="accent3" w:themeFillTint="66"/>
            <w:tcMar>
              <w:top w:w="144" w:type="dxa"/>
              <w:left w:w="144" w:type="dxa"/>
              <w:bottom w:w="144" w:type="dxa"/>
              <w:right w:w="144" w:type="dxa"/>
            </w:tcMar>
            <w:hideMark/>
          </w:tcPr>
          <w:p w:rsidR="00310C0B" w:rsidRPr="00CA13C7" w:rsidRDefault="00310C0B" w:rsidP="00310C0B">
            <w:pPr>
              <w:spacing w:after="0" w:line="240" w:lineRule="auto"/>
              <w:rPr>
                <w:rFonts w:eastAsia="Times New Roman" w:cs="Arial"/>
                <w:sz w:val="36"/>
                <w:szCs w:val="36"/>
              </w:rPr>
            </w:pPr>
            <w:r w:rsidRPr="00CA13C7">
              <w:rPr>
                <w:rFonts w:eastAsia="Times New Roman" w:cs="Arial"/>
                <w:b/>
                <w:bCs/>
                <w:color w:val="000000" w:themeColor="dark1"/>
                <w:sz w:val="24"/>
                <w:szCs w:val="24"/>
              </w:rPr>
              <w:t>Facebook</w:t>
            </w:r>
          </w:p>
          <w:p w:rsidR="00310C0B" w:rsidRPr="00CA13C7" w:rsidRDefault="00310C0B" w:rsidP="00310C0B">
            <w:pPr>
              <w:spacing w:after="0" w:line="240" w:lineRule="auto"/>
              <w:rPr>
                <w:rFonts w:eastAsia="Times New Roman" w:cs="Arial"/>
                <w:sz w:val="36"/>
                <w:szCs w:val="36"/>
              </w:rPr>
            </w:pPr>
            <w:r w:rsidRPr="00CA13C7">
              <w:rPr>
                <w:rFonts w:eastAsia="Times New Roman" w:cs="Arial"/>
                <w:b/>
                <w:bCs/>
                <w:color w:val="000000" w:themeColor="dark1"/>
                <w:sz w:val="24"/>
                <w:szCs w:val="24"/>
              </w:rPr>
              <w:t>Likes</w:t>
            </w:r>
          </w:p>
        </w:tc>
        <w:tc>
          <w:tcPr>
            <w:tcW w:w="2243" w:type="dxa"/>
            <w:tcBorders>
              <w:top w:val="single" w:sz="6" w:space="0" w:color="9E9E9E"/>
              <w:left w:val="single" w:sz="6" w:space="0" w:color="9E9E9E"/>
              <w:bottom w:val="single" w:sz="6" w:space="0" w:color="9E9E9E"/>
              <w:right w:val="single" w:sz="6" w:space="0" w:color="9E9E9E"/>
            </w:tcBorders>
            <w:shd w:val="clear" w:color="auto" w:fill="D6E3BC" w:themeFill="accent3" w:themeFillTint="66"/>
            <w:tcMar>
              <w:top w:w="144" w:type="dxa"/>
              <w:left w:w="144" w:type="dxa"/>
              <w:bottom w:w="144" w:type="dxa"/>
              <w:right w:w="144" w:type="dxa"/>
            </w:tcMar>
            <w:hideMark/>
          </w:tcPr>
          <w:p w:rsidR="00310C0B" w:rsidRPr="00CA13C7" w:rsidRDefault="00310C0B" w:rsidP="00310C0B">
            <w:pPr>
              <w:spacing w:after="0" w:line="240" w:lineRule="auto"/>
              <w:rPr>
                <w:rFonts w:eastAsia="Times New Roman" w:cs="Arial"/>
                <w:sz w:val="36"/>
                <w:szCs w:val="36"/>
              </w:rPr>
            </w:pPr>
            <w:r w:rsidRPr="00CA13C7">
              <w:rPr>
                <w:rFonts w:eastAsia="Times New Roman" w:cs="Arial"/>
                <w:b/>
                <w:bCs/>
                <w:color w:val="000000" w:themeColor="dark1"/>
                <w:sz w:val="24"/>
                <w:szCs w:val="24"/>
              </w:rPr>
              <w:t>Numberoffollowers</w:t>
            </w:r>
          </w:p>
        </w:tc>
        <w:tc>
          <w:tcPr>
            <w:tcW w:w="1770" w:type="dxa"/>
            <w:tcBorders>
              <w:top w:val="single" w:sz="6" w:space="0" w:color="9E9E9E"/>
              <w:left w:val="single" w:sz="6" w:space="0" w:color="9E9E9E"/>
              <w:bottom w:val="single" w:sz="6" w:space="0" w:color="9E9E9E"/>
              <w:right w:val="single" w:sz="6" w:space="0" w:color="9E9E9E"/>
            </w:tcBorders>
            <w:shd w:val="clear" w:color="auto" w:fill="D6E3BC" w:themeFill="accent3" w:themeFillTint="66"/>
            <w:tcMar>
              <w:top w:w="144" w:type="dxa"/>
              <w:left w:w="144" w:type="dxa"/>
              <w:bottom w:w="144" w:type="dxa"/>
              <w:right w:w="144" w:type="dxa"/>
            </w:tcMar>
            <w:hideMark/>
          </w:tcPr>
          <w:p w:rsidR="00310C0B" w:rsidRPr="00CA13C7" w:rsidRDefault="00310C0B" w:rsidP="00310C0B">
            <w:pPr>
              <w:spacing w:after="0" w:line="240" w:lineRule="auto"/>
              <w:jc w:val="center"/>
              <w:rPr>
                <w:rFonts w:eastAsia="Times New Roman" w:cs="Arial"/>
                <w:sz w:val="36"/>
                <w:szCs w:val="36"/>
              </w:rPr>
            </w:pPr>
            <w:r w:rsidRPr="00CA13C7">
              <w:rPr>
                <w:rFonts w:eastAsia="Times New Roman" w:cs="Arial"/>
                <w:b/>
                <w:bCs/>
                <w:color w:val="000000" w:themeColor="dark1"/>
                <w:sz w:val="24"/>
                <w:szCs w:val="24"/>
              </w:rPr>
              <w:t>Actual Transformed Y</w:t>
            </w:r>
          </w:p>
        </w:tc>
        <w:tc>
          <w:tcPr>
            <w:tcW w:w="2610" w:type="dxa"/>
            <w:tcBorders>
              <w:top w:val="single" w:sz="6" w:space="0" w:color="9E9E9E"/>
              <w:left w:val="single" w:sz="6" w:space="0" w:color="9E9E9E"/>
              <w:bottom w:val="single" w:sz="6" w:space="0" w:color="9E9E9E"/>
              <w:right w:val="single" w:sz="6" w:space="0" w:color="9E9E9E"/>
            </w:tcBorders>
            <w:shd w:val="clear" w:color="auto" w:fill="D6E3BC" w:themeFill="accent3" w:themeFillTint="66"/>
            <w:tcMar>
              <w:top w:w="144" w:type="dxa"/>
              <w:left w:w="144" w:type="dxa"/>
              <w:bottom w:w="144" w:type="dxa"/>
              <w:right w:w="144" w:type="dxa"/>
            </w:tcMar>
            <w:hideMark/>
          </w:tcPr>
          <w:p w:rsidR="00310C0B" w:rsidRPr="00CA13C7" w:rsidRDefault="00310C0B" w:rsidP="00310C0B">
            <w:pPr>
              <w:spacing w:after="0" w:line="240" w:lineRule="auto"/>
              <w:jc w:val="center"/>
              <w:rPr>
                <w:rFonts w:eastAsia="Times New Roman" w:cs="Arial"/>
                <w:sz w:val="36"/>
                <w:szCs w:val="36"/>
              </w:rPr>
            </w:pPr>
            <w:r w:rsidRPr="00CA13C7">
              <w:rPr>
                <w:rFonts w:eastAsia="Times New Roman" w:cs="Arial"/>
                <w:b/>
                <w:bCs/>
                <w:color w:val="000000" w:themeColor="text1"/>
                <w:sz w:val="24"/>
                <w:szCs w:val="24"/>
              </w:rPr>
              <w:t>Estimated from Model Transformed Y</w:t>
            </w:r>
          </w:p>
        </w:tc>
        <w:tc>
          <w:tcPr>
            <w:tcW w:w="1686" w:type="dxa"/>
            <w:tcBorders>
              <w:top w:val="single" w:sz="6" w:space="0" w:color="9E9E9E"/>
              <w:left w:val="single" w:sz="6" w:space="0" w:color="9E9E9E"/>
              <w:bottom w:val="single" w:sz="6" w:space="0" w:color="9E9E9E"/>
              <w:right w:val="single" w:sz="6" w:space="0" w:color="9E9E9E"/>
            </w:tcBorders>
            <w:shd w:val="clear" w:color="auto" w:fill="D6E3BC" w:themeFill="accent3" w:themeFillTint="66"/>
            <w:tcMar>
              <w:top w:w="144" w:type="dxa"/>
              <w:left w:w="144" w:type="dxa"/>
              <w:bottom w:w="144" w:type="dxa"/>
              <w:right w:w="144" w:type="dxa"/>
            </w:tcMar>
            <w:hideMark/>
          </w:tcPr>
          <w:p w:rsidR="00310C0B" w:rsidRPr="00CA13C7" w:rsidRDefault="00310C0B" w:rsidP="00310C0B">
            <w:pPr>
              <w:spacing w:after="0" w:line="240" w:lineRule="auto"/>
              <w:jc w:val="center"/>
              <w:rPr>
                <w:rFonts w:eastAsia="Times New Roman" w:cs="Arial"/>
                <w:sz w:val="36"/>
                <w:szCs w:val="36"/>
              </w:rPr>
            </w:pPr>
            <w:r w:rsidRPr="00CA13C7">
              <w:rPr>
                <w:rFonts w:eastAsia="Times New Roman" w:cs="Arial"/>
                <w:b/>
                <w:bCs/>
                <w:color w:val="000000" w:themeColor="dark1"/>
                <w:sz w:val="24"/>
                <w:szCs w:val="24"/>
              </w:rPr>
              <w:t>Error</w:t>
            </w:r>
          </w:p>
        </w:tc>
      </w:tr>
      <w:tr w:rsidR="00310C0B" w:rsidRPr="00CA13C7" w:rsidTr="00154349">
        <w:trPr>
          <w:trHeight w:val="417"/>
        </w:trPr>
        <w:tc>
          <w:tcPr>
            <w:tcW w:w="1531"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310C0B" w:rsidRPr="00154349" w:rsidRDefault="00310C0B" w:rsidP="00310C0B">
            <w:pPr>
              <w:spacing w:after="0" w:line="276" w:lineRule="auto"/>
              <w:jc w:val="center"/>
              <w:rPr>
                <w:rFonts w:eastAsia="Times New Roman" w:cs="Arial"/>
                <w:sz w:val="24"/>
                <w:szCs w:val="36"/>
              </w:rPr>
            </w:pPr>
            <w:r w:rsidRPr="00154349">
              <w:rPr>
                <w:rFonts w:eastAsia="Times New Roman" w:cs="Arial"/>
                <w:b/>
                <w:bCs/>
                <w:color w:val="000000" w:themeColor="text1"/>
                <w:sz w:val="24"/>
                <w:szCs w:val="28"/>
              </w:rPr>
              <w:t>14.8 million</w:t>
            </w:r>
          </w:p>
        </w:tc>
        <w:tc>
          <w:tcPr>
            <w:tcW w:w="2243"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310C0B" w:rsidRPr="00154349" w:rsidRDefault="00310C0B" w:rsidP="00310C0B">
            <w:pPr>
              <w:spacing w:after="0" w:line="276" w:lineRule="auto"/>
              <w:jc w:val="center"/>
              <w:rPr>
                <w:rFonts w:eastAsia="Times New Roman" w:cs="Arial"/>
                <w:sz w:val="24"/>
                <w:szCs w:val="36"/>
              </w:rPr>
            </w:pPr>
            <w:r w:rsidRPr="00154349">
              <w:rPr>
                <w:rFonts w:eastAsia="Times New Roman" w:cs="Arial"/>
                <w:b/>
                <w:bCs/>
                <w:color w:val="000000" w:themeColor="text1"/>
                <w:sz w:val="24"/>
                <w:szCs w:val="28"/>
              </w:rPr>
              <w:t>9.6 million</w:t>
            </w:r>
          </w:p>
        </w:tc>
        <w:tc>
          <w:tcPr>
            <w:tcW w:w="177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310C0B" w:rsidRPr="00154349" w:rsidRDefault="00310C0B" w:rsidP="00310C0B">
            <w:pPr>
              <w:spacing w:after="0" w:line="276" w:lineRule="auto"/>
              <w:jc w:val="center"/>
              <w:rPr>
                <w:rFonts w:eastAsia="Times New Roman" w:cs="Arial"/>
                <w:sz w:val="24"/>
                <w:szCs w:val="36"/>
              </w:rPr>
            </w:pPr>
            <w:r w:rsidRPr="00154349">
              <w:rPr>
                <w:rFonts w:eastAsia="Times New Roman" w:cs="Arial"/>
                <w:b/>
                <w:bCs/>
                <w:color w:val="000000" w:themeColor="dark1"/>
                <w:sz w:val="24"/>
                <w:szCs w:val="28"/>
              </w:rPr>
              <w:t>62.07</w:t>
            </w:r>
          </w:p>
        </w:tc>
        <w:tc>
          <w:tcPr>
            <w:tcW w:w="261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310C0B" w:rsidRPr="00154349" w:rsidRDefault="00310C0B" w:rsidP="00310C0B">
            <w:pPr>
              <w:spacing w:after="0" w:line="240" w:lineRule="auto"/>
              <w:jc w:val="center"/>
              <w:rPr>
                <w:rFonts w:eastAsia="Times New Roman" w:cs="Arial"/>
                <w:sz w:val="24"/>
                <w:szCs w:val="36"/>
              </w:rPr>
            </w:pPr>
            <w:r w:rsidRPr="00154349">
              <w:rPr>
                <w:rFonts w:eastAsia="Times New Roman" w:cs="Arial"/>
                <w:b/>
                <w:bCs/>
                <w:color w:val="000000" w:themeColor="dark1"/>
                <w:sz w:val="24"/>
                <w:szCs w:val="28"/>
              </w:rPr>
              <w:t>58.02</w:t>
            </w:r>
          </w:p>
        </w:tc>
        <w:tc>
          <w:tcPr>
            <w:tcW w:w="168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310C0B" w:rsidRPr="00154349" w:rsidRDefault="00310C0B" w:rsidP="00310C0B">
            <w:pPr>
              <w:spacing w:after="0" w:line="240" w:lineRule="auto"/>
              <w:jc w:val="center"/>
              <w:rPr>
                <w:rFonts w:eastAsia="Times New Roman" w:cs="Arial"/>
                <w:sz w:val="24"/>
                <w:szCs w:val="36"/>
              </w:rPr>
            </w:pPr>
            <w:r w:rsidRPr="00154349">
              <w:rPr>
                <w:rFonts w:eastAsia="Times New Roman" w:cs="Arial"/>
                <w:b/>
                <w:bCs/>
                <w:color w:val="000000" w:themeColor="text1"/>
                <w:sz w:val="24"/>
                <w:szCs w:val="28"/>
              </w:rPr>
              <w:t>7%</w:t>
            </w:r>
          </w:p>
        </w:tc>
      </w:tr>
    </w:tbl>
    <w:p w:rsidR="00310C0B" w:rsidRPr="00154349" w:rsidRDefault="00310C0B" w:rsidP="00ED38F8">
      <w:pPr>
        <w:rPr>
          <w:b/>
          <w:sz w:val="32"/>
          <w:szCs w:val="36"/>
        </w:rPr>
      </w:pPr>
      <w:r w:rsidRPr="00154349">
        <w:rPr>
          <w:sz w:val="32"/>
          <w:szCs w:val="36"/>
        </w:rPr>
        <w:t xml:space="preserve">US Celeb </w:t>
      </w:r>
      <w:r w:rsidR="006E2822" w:rsidRPr="00154349">
        <w:rPr>
          <w:sz w:val="32"/>
          <w:szCs w:val="36"/>
        </w:rPr>
        <w:t xml:space="preserve">- </w:t>
      </w:r>
      <w:r w:rsidR="006E2822" w:rsidRPr="00154349">
        <w:rPr>
          <w:b/>
          <w:sz w:val="32"/>
          <w:szCs w:val="36"/>
        </w:rPr>
        <w:t>Chris</w:t>
      </w:r>
      <w:r w:rsidR="00047512" w:rsidRPr="00154349">
        <w:rPr>
          <w:b/>
          <w:sz w:val="32"/>
          <w:szCs w:val="36"/>
        </w:rPr>
        <w:t xml:space="preserve"> Pratt</w:t>
      </w:r>
    </w:p>
    <w:tbl>
      <w:tblPr>
        <w:tblW w:w="9840" w:type="dxa"/>
        <w:tblCellMar>
          <w:left w:w="0" w:type="dxa"/>
          <w:right w:w="0" w:type="dxa"/>
        </w:tblCellMar>
        <w:tblLook w:val="0600" w:firstRow="0" w:lastRow="0" w:firstColumn="0" w:lastColumn="0" w:noHBand="1" w:noVBand="1"/>
      </w:tblPr>
      <w:tblGrid>
        <w:gridCol w:w="1538"/>
        <w:gridCol w:w="2080"/>
        <w:gridCol w:w="1656"/>
        <w:gridCol w:w="2790"/>
        <w:gridCol w:w="1776"/>
      </w:tblGrid>
      <w:tr w:rsidR="007C7073" w:rsidRPr="00CA13C7" w:rsidTr="00154349">
        <w:trPr>
          <w:trHeight w:val="471"/>
        </w:trPr>
        <w:tc>
          <w:tcPr>
            <w:tcW w:w="1538" w:type="dxa"/>
            <w:tcBorders>
              <w:top w:val="single" w:sz="6" w:space="0" w:color="9E9E9E"/>
              <w:left w:val="single" w:sz="6" w:space="0" w:color="9E9E9E"/>
              <w:bottom w:val="single" w:sz="6" w:space="0" w:color="9E9E9E"/>
              <w:right w:val="single" w:sz="6" w:space="0" w:color="9E9E9E"/>
            </w:tcBorders>
            <w:shd w:val="clear" w:color="auto" w:fill="FBD4B4" w:themeFill="accent6" w:themeFillTint="66"/>
            <w:tcMar>
              <w:top w:w="144" w:type="dxa"/>
              <w:left w:w="144" w:type="dxa"/>
              <w:bottom w:w="144" w:type="dxa"/>
              <w:right w:w="144" w:type="dxa"/>
            </w:tcMar>
            <w:hideMark/>
          </w:tcPr>
          <w:p w:rsidR="007C7073" w:rsidRPr="00154349" w:rsidRDefault="007C7073" w:rsidP="007C7073">
            <w:pPr>
              <w:spacing w:after="0" w:line="240" w:lineRule="auto"/>
              <w:rPr>
                <w:rFonts w:eastAsia="Times New Roman" w:cs="Arial"/>
                <w:szCs w:val="36"/>
              </w:rPr>
            </w:pPr>
            <w:r w:rsidRPr="00154349">
              <w:rPr>
                <w:rFonts w:eastAsia="Times New Roman" w:cs="Arial"/>
                <w:b/>
                <w:bCs/>
                <w:color w:val="000000" w:themeColor="dark1"/>
                <w:szCs w:val="24"/>
              </w:rPr>
              <w:t>Facebook</w:t>
            </w:r>
          </w:p>
          <w:p w:rsidR="007C7073" w:rsidRPr="00154349" w:rsidRDefault="007C7073" w:rsidP="007C7073">
            <w:pPr>
              <w:spacing w:after="0" w:line="240" w:lineRule="auto"/>
              <w:rPr>
                <w:rFonts w:eastAsia="Times New Roman" w:cs="Arial"/>
                <w:szCs w:val="36"/>
              </w:rPr>
            </w:pPr>
            <w:r w:rsidRPr="00154349">
              <w:rPr>
                <w:rFonts w:eastAsia="Times New Roman" w:cs="Arial"/>
                <w:b/>
                <w:bCs/>
                <w:color w:val="000000" w:themeColor="dark1"/>
                <w:szCs w:val="24"/>
              </w:rPr>
              <w:t>Likes</w:t>
            </w:r>
          </w:p>
        </w:tc>
        <w:tc>
          <w:tcPr>
            <w:tcW w:w="2080" w:type="dxa"/>
            <w:tcBorders>
              <w:top w:val="single" w:sz="6" w:space="0" w:color="9E9E9E"/>
              <w:left w:val="single" w:sz="6" w:space="0" w:color="9E9E9E"/>
              <w:bottom w:val="single" w:sz="6" w:space="0" w:color="9E9E9E"/>
              <w:right w:val="single" w:sz="6" w:space="0" w:color="9E9E9E"/>
            </w:tcBorders>
            <w:shd w:val="clear" w:color="auto" w:fill="FBD4B4" w:themeFill="accent6" w:themeFillTint="66"/>
            <w:tcMar>
              <w:top w:w="144" w:type="dxa"/>
              <w:left w:w="144" w:type="dxa"/>
              <w:bottom w:w="144" w:type="dxa"/>
              <w:right w:w="144" w:type="dxa"/>
            </w:tcMar>
            <w:hideMark/>
          </w:tcPr>
          <w:p w:rsidR="007C7073" w:rsidRPr="00154349" w:rsidRDefault="007C7073" w:rsidP="007C7073">
            <w:pPr>
              <w:spacing w:after="0" w:line="240" w:lineRule="auto"/>
              <w:rPr>
                <w:rFonts w:eastAsia="Times New Roman" w:cs="Arial"/>
                <w:szCs w:val="36"/>
              </w:rPr>
            </w:pPr>
            <w:r w:rsidRPr="00154349">
              <w:rPr>
                <w:rFonts w:eastAsia="Times New Roman" w:cs="Arial"/>
                <w:b/>
                <w:bCs/>
                <w:color w:val="000000" w:themeColor="dark1"/>
                <w:szCs w:val="24"/>
              </w:rPr>
              <w:t>Numberoffollowers</w:t>
            </w:r>
          </w:p>
        </w:tc>
        <w:tc>
          <w:tcPr>
            <w:tcW w:w="1656" w:type="dxa"/>
            <w:tcBorders>
              <w:top w:val="single" w:sz="6" w:space="0" w:color="9E9E9E"/>
              <w:left w:val="single" w:sz="6" w:space="0" w:color="9E9E9E"/>
              <w:bottom w:val="single" w:sz="6" w:space="0" w:color="9E9E9E"/>
              <w:right w:val="single" w:sz="6" w:space="0" w:color="9E9E9E"/>
            </w:tcBorders>
            <w:shd w:val="clear" w:color="auto" w:fill="FBD4B4" w:themeFill="accent6" w:themeFillTint="66"/>
            <w:tcMar>
              <w:top w:w="144" w:type="dxa"/>
              <w:left w:w="144" w:type="dxa"/>
              <w:bottom w:w="144" w:type="dxa"/>
              <w:right w:w="144" w:type="dxa"/>
            </w:tcMar>
            <w:hideMark/>
          </w:tcPr>
          <w:p w:rsidR="007C7073" w:rsidRPr="00154349" w:rsidRDefault="007C7073" w:rsidP="007C7073">
            <w:pPr>
              <w:spacing w:after="0" w:line="240" w:lineRule="auto"/>
              <w:jc w:val="center"/>
              <w:rPr>
                <w:rFonts w:eastAsia="Times New Roman" w:cs="Arial"/>
                <w:szCs w:val="36"/>
              </w:rPr>
            </w:pPr>
            <w:r w:rsidRPr="00154349">
              <w:rPr>
                <w:rFonts w:eastAsia="Times New Roman" w:cs="Arial"/>
                <w:b/>
                <w:bCs/>
                <w:color w:val="000000" w:themeColor="dark1"/>
                <w:szCs w:val="24"/>
              </w:rPr>
              <w:t>Actual Transformed Y</w:t>
            </w:r>
          </w:p>
        </w:tc>
        <w:tc>
          <w:tcPr>
            <w:tcW w:w="2790" w:type="dxa"/>
            <w:tcBorders>
              <w:top w:val="single" w:sz="6" w:space="0" w:color="9E9E9E"/>
              <w:left w:val="single" w:sz="6" w:space="0" w:color="9E9E9E"/>
              <w:bottom w:val="single" w:sz="6" w:space="0" w:color="9E9E9E"/>
              <w:right w:val="single" w:sz="6" w:space="0" w:color="9E9E9E"/>
            </w:tcBorders>
            <w:shd w:val="clear" w:color="auto" w:fill="FBD4B4" w:themeFill="accent6" w:themeFillTint="66"/>
            <w:tcMar>
              <w:top w:w="144" w:type="dxa"/>
              <w:left w:w="144" w:type="dxa"/>
              <w:bottom w:w="144" w:type="dxa"/>
              <w:right w:w="144" w:type="dxa"/>
            </w:tcMar>
            <w:hideMark/>
          </w:tcPr>
          <w:p w:rsidR="007C7073" w:rsidRPr="00154349" w:rsidRDefault="007C7073" w:rsidP="007C7073">
            <w:pPr>
              <w:spacing w:after="0" w:line="240" w:lineRule="auto"/>
              <w:jc w:val="center"/>
              <w:rPr>
                <w:rFonts w:eastAsia="Times New Roman" w:cs="Arial"/>
                <w:szCs w:val="36"/>
              </w:rPr>
            </w:pPr>
            <w:r w:rsidRPr="00154349">
              <w:rPr>
                <w:rFonts w:eastAsia="Times New Roman" w:cs="Arial"/>
                <w:b/>
                <w:bCs/>
                <w:color w:val="000000" w:themeColor="text1"/>
                <w:szCs w:val="24"/>
              </w:rPr>
              <w:t>Estimated from Model Transformed Y</w:t>
            </w:r>
          </w:p>
        </w:tc>
        <w:tc>
          <w:tcPr>
            <w:tcW w:w="1776" w:type="dxa"/>
            <w:tcBorders>
              <w:top w:val="single" w:sz="6" w:space="0" w:color="9E9E9E"/>
              <w:left w:val="single" w:sz="6" w:space="0" w:color="9E9E9E"/>
              <w:bottom w:val="single" w:sz="6" w:space="0" w:color="9E9E9E"/>
              <w:right w:val="single" w:sz="6" w:space="0" w:color="9E9E9E"/>
            </w:tcBorders>
            <w:shd w:val="clear" w:color="auto" w:fill="FBD4B4" w:themeFill="accent6" w:themeFillTint="66"/>
            <w:tcMar>
              <w:top w:w="144" w:type="dxa"/>
              <w:left w:w="144" w:type="dxa"/>
              <w:bottom w:w="144" w:type="dxa"/>
              <w:right w:w="144" w:type="dxa"/>
            </w:tcMar>
            <w:hideMark/>
          </w:tcPr>
          <w:p w:rsidR="007C7073" w:rsidRPr="00154349" w:rsidRDefault="007C7073" w:rsidP="007C7073">
            <w:pPr>
              <w:spacing w:after="0" w:line="240" w:lineRule="auto"/>
              <w:jc w:val="center"/>
              <w:rPr>
                <w:rFonts w:eastAsia="Times New Roman" w:cs="Arial"/>
                <w:szCs w:val="36"/>
              </w:rPr>
            </w:pPr>
            <w:r w:rsidRPr="00154349">
              <w:rPr>
                <w:rFonts w:eastAsia="Times New Roman" w:cs="Arial"/>
                <w:b/>
                <w:bCs/>
                <w:color w:val="000000" w:themeColor="dark1"/>
                <w:szCs w:val="24"/>
              </w:rPr>
              <w:t>Error</w:t>
            </w:r>
          </w:p>
        </w:tc>
      </w:tr>
      <w:tr w:rsidR="007C7073" w:rsidRPr="00CA13C7" w:rsidTr="00154349">
        <w:trPr>
          <w:trHeight w:val="264"/>
        </w:trPr>
        <w:tc>
          <w:tcPr>
            <w:tcW w:w="153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7C7073" w:rsidRPr="00154349" w:rsidRDefault="007C7073" w:rsidP="00154349">
            <w:pPr>
              <w:spacing w:after="0" w:line="276" w:lineRule="auto"/>
              <w:rPr>
                <w:rFonts w:eastAsia="Times New Roman" w:cs="Arial"/>
                <w:sz w:val="24"/>
                <w:szCs w:val="36"/>
              </w:rPr>
            </w:pPr>
            <w:r w:rsidRPr="00154349">
              <w:rPr>
                <w:rFonts w:eastAsia="Times New Roman" w:cs="Arial"/>
                <w:b/>
                <w:bCs/>
                <w:color w:val="000000" w:themeColor="text1"/>
                <w:sz w:val="24"/>
                <w:szCs w:val="28"/>
              </w:rPr>
              <w:t>11.8 million</w:t>
            </w:r>
          </w:p>
        </w:tc>
        <w:tc>
          <w:tcPr>
            <w:tcW w:w="208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7C7073" w:rsidRPr="00154349" w:rsidRDefault="007C7073" w:rsidP="007C7073">
            <w:pPr>
              <w:spacing w:after="0" w:line="276" w:lineRule="auto"/>
              <w:jc w:val="center"/>
              <w:rPr>
                <w:rFonts w:eastAsia="Times New Roman" w:cs="Arial"/>
                <w:sz w:val="24"/>
                <w:szCs w:val="36"/>
              </w:rPr>
            </w:pPr>
            <w:r w:rsidRPr="00154349">
              <w:rPr>
                <w:rFonts w:eastAsia="Times New Roman" w:cs="Arial"/>
                <w:b/>
                <w:bCs/>
                <w:color w:val="000000" w:themeColor="text1"/>
                <w:sz w:val="24"/>
                <w:szCs w:val="28"/>
              </w:rPr>
              <w:t>1.9 million</w:t>
            </w:r>
          </w:p>
        </w:tc>
        <w:tc>
          <w:tcPr>
            <w:tcW w:w="165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7C7073" w:rsidRPr="00154349" w:rsidRDefault="007C7073" w:rsidP="007C7073">
            <w:pPr>
              <w:spacing w:after="0" w:line="276" w:lineRule="auto"/>
              <w:jc w:val="center"/>
              <w:rPr>
                <w:rFonts w:eastAsia="Times New Roman" w:cs="Arial"/>
                <w:sz w:val="24"/>
                <w:szCs w:val="36"/>
              </w:rPr>
            </w:pPr>
            <w:r w:rsidRPr="00154349">
              <w:rPr>
                <w:rFonts w:eastAsia="Times New Roman" w:cs="Arial"/>
                <w:b/>
                <w:bCs/>
                <w:color w:val="000000" w:themeColor="dark1"/>
                <w:sz w:val="24"/>
                <w:szCs w:val="28"/>
              </w:rPr>
              <w:t>32.98</w:t>
            </w:r>
          </w:p>
        </w:tc>
        <w:tc>
          <w:tcPr>
            <w:tcW w:w="279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7C7073" w:rsidRPr="00154349" w:rsidRDefault="007C7073" w:rsidP="007C7073">
            <w:pPr>
              <w:spacing w:after="0" w:line="240" w:lineRule="auto"/>
              <w:jc w:val="center"/>
              <w:rPr>
                <w:rFonts w:eastAsia="Times New Roman" w:cs="Arial"/>
                <w:sz w:val="24"/>
                <w:szCs w:val="36"/>
              </w:rPr>
            </w:pPr>
            <w:r w:rsidRPr="00154349">
              <w:rPr>
                <w:rFonts w:eastAsia="Times New Roman" w:cs="Arial"/>
                <w:b/>
                <w:bCs/>
                <w:color w:val="000000" w:themeColor="dark1"/>
                <w:sz w:val="24"/>
                <w:szCs w:val="28"/>
              </w:rPr>
              <w:t>36.14</w:t>
            </w:r>
          </w:p>
        </w:tc>
        <w:tc>
          <w:tcPr>
            <w:tcW w:w="1776"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7C7073" w:rsidRPr="00154349" w:rsidRDefault="007C7073" w:rsidP="007C7073">
            <w:pPr>
              <w:spacing w:after="0" w:line="240" w:lineRule="auto"/>
              <w:jc w:val="center"/>
              <w:rPr>
                <w:rFonts w:eastAsia="Times New Roman" w:cs="Arial"/>
                <w:sz w:val="24"/>
                <w:szCs w:val="36"/>
              </w:rPr>
            </w:pPr>
            <w:r w:rsidRPr="00154349">
              <w:rPr>
                <w:rFonts w:eastAsia="Times New Roman" w:cs="Arial"/>
                <w:b/>
                <w:bCs/>
                <w:color w:val="000000" w:themeColor="text1"/>
                <w:sz w:val="24"/>
                <w:szCs w:val="28"/>
              </w:rPr>
              <w:t>8.76%</w:t>
            </w:r>
          </w:p>
        </w:tc>
      </w:tr>
    </w:tbl>
    <w:p w:rsidR="00154349" w:rsidRDefault="00154349" w:rsidP="00ED38F8">
      <w:pPr>
        <w:rPr>
          <w:b/>
          <w:sz w:val="36"/>
          <w:szCs w:val="36"/>
        </w:rPr>
      </w:pPr>
    </w:p>
    <w:p w:rsidR="00157FD3" w:rsidRPr="00CA13C7" w:rsidRDefault="006E2822" w:rsidP="00ED38F8">
      <w:pPr>
        <w:rPr>
          <w:b/>
          <w:sz w:val="36"/>
          <w:szCs w:val="36"/>
        </w:rPr>
      </w:pPr>
      <w:r w:rsidRPr="00CA13C7">
        <w:rPr>
          <w:b/>
          <w:sz w:val="36"/>
          <w:szCs w:val="36"/>
        </w:rPr>
        <w:t>Prediction:</w:t>
      </w:r>
    </w:p>
    <w:p w:rsidR="00233CA9" w:rsidRPr="006E2822" w:rsidRDefault="00157FD3" w:rsidP="00ED38F8">
      <w:pPr>
        <w:rPr>
          <w:szCs w:val="36"/>
        </w:rPr>
      </w:pPr>
      <w:r w:rsidRPr="006E2822">
        <w:rPr>
          <w:szCs w:val="36"/>
        </w:rPr>
        <w:t>Following are the celebrities who are on twitter and not on Facebook and if they join Facebook with the linear regression equation we are 95 % confident with the predicted number of Facebook like the below celebs will re</w:t>
      </w:r>
      <w:r w:rsidR="006E2822">
        <w:rPr>
          <w:szCs w:val="36"/>
        </w:rPr>
        <w:t>ceive with 5 % Margin of error.</w:t>
      </w:r>
    </w:p>
    <w:p w:rsidR="00233CA9" w:rsidRPr="00CA13C7" w:rsidRDefault="00233CA9" w:rsidP="00ED38F8">
      <w:pPr>
        <w:rPr>
          <w:b/>
          <w:sz w:val="36"/>
          <w:szCs w:val="36"/>
        </w:rPr>
      </w:pPr>
      <w:r w:rsidRPr="00CA13C7">
        <w:rPr>
          <w:b/>
          <w:sz w:val="36"/>
          <w:szCs w:val="36"/>
        </w:rPr>
        <w:t>Alia Bhatt</w:t>
      </w:r>
    </w:p>
    <w:tbl>
      <w:tblPr>
        <w:tblW w:w="10540" w:type="dxa"/>
        <w:tblCellMar>
          <w:left w:w="0" w:type="dxa"/>
          <w:right w:w="0" w:type="dxa"/>
        </w:tblCellMar>
        <w:tblLook w:val="0600" w:firstRow="0" w:lastRow="0" w:firstColumn="0" w:lastColumn="0" w:noHBand="1" w:noVBand="1"/>
      </w:tblPr>
      <w:tblGrid>
        <w:gridCol w:w="3540"/>
        <w:gridCol w:w="2840"/>
        <w:gridCol w:w="4160"/>
      </w:tblGrid>
      <w:tr w:rsidR="00233CA9" w:rsidRPr="00CA13C7" w:rsidTr="00154349">
        <w:trPr>
          <w:trHeight w:val="372"/>
        </w:trPr>
        <w:tc>
          <w:tcPr>
            <w:tcW w:w="3540" w:type="dxa"/>
            <w:tcBorders>
              <w:top w:val="single" w:sz="6" w:space="0" w:color="9E9E9E"/>
              <w:left w:val="single" w:sz="6" w:space="0" w:color="9E9E9E"/>
              <w:bottom w:val="single" w:sz="6" w:space="0" w:color="9E9E9E"/>
              <w:right w:val="single" w:sz="6" w:space="0" w:color="9E9E9E"/>
            </w:tcBorders>
            <w:shd w:val="clear" w:color="auto" w:fill="B6DDE8" w:themeFill="accent5" w:themeFillTint="66"/>
            <w:tcMar>
              <w:top w:w="144" w:type="dxa"/>
              <w:left w:w="144" w:type="dxa"/>
              <w:bottom w:w="144" w:type="dxa"/>
              <w:right w:w="144" w:type="dxa"/>
            </w:tcMar>
            <w:hideMark/>
          </w:tcPr>
          <w:p w:rsidR="00233CA9" w:rsidRPr="00154349" w:rsidRDefault="00233CA9" w:rsidP="00233CA9">
            <w:pPr>
              <w:spacing w:after="0" w:line="240" w:lineRule="auto"/>
              <w:rPr>
                <w:rFonts w:eastAsia="Times New Roman" w:cs="Arial"/>
                <w:sz w:val="24"/>
                <w:szCs w:val="36"/>
              </w:rPr>
            </w:pPr>
            <w:r w:rsidRPr="00154349">
              <w:rPr>
                <w:rFonts w:eastAsia="Times New Roman" w:cs="Arial"/>
                <w:b/>
                <w:bCs/>
                <w:color w:val="000000" w:themeColor="dark1"/>
                <w:sz w:val="24"/>
                <w:szCs w:val="28"/>
              </w:rPr>
              <w:t>Number Of Followers in Twitter</w:t>
            </w:r>
          </w:p>
        </w:tc>
        <w:tc>
          <w:tcPr>
            <w:tcW w:w="2840" w:type="dxa"/>
            <w:tcBorders>
              <w:top w:val="single" w:sz="6" w:space="0" w:color="9E9E9E"/>
              <w:left w:val="single" w:sz="6" w:space="0" w:color="9E9E9E"/>
              <w:bottom w:val="single" w:sz="6" w:space="0" w:color="9E9E9E"/>
              <w:right w:val="single" w:sz="6" w:space="0" w:color="9E9E9E"/>
            </w:tcBorders>
            <w:shd w:val="clear" w:color="auto" w:fill="B6DDE8" w:themeFill="accent5" w:themeFillTint="66"/>
            <w:tcMar>
              <w:top w:w="144" w:type="dxa"/>
              <w:left w:w="144" w:type="dxa"/>
              <w:bottom w:w="144" w:type="dxa"/>
              <w:right w:w="144" w:type="dxa"/>
            </w:tcMar>
            <w:hideMark/>
          </w:tcPr>
          <w:p w:rsidR="00233CA9" w:rsidRPr="00154349" w:rsidRDefault="00233CA9" w:rsidP="00233CA9">
            <w:pPr>
              <w:spacing w:after="0" w:line="240" w:lineRule="auto"/>
              <w:rPr>
                <w:rFonts w:eastAsia="Times New Roman" w:cs="Arial"/>
                <w:sz w:val="24"/>
                <w:szCs w:val="36"/>
              </w:rPr>
            </w:pPr>
            <w:r w:rsidRPr="00154349">
              <w:rPr>
                <w:rFonts w:eastAsia="Times New Roman" w:cs="Arial"/>
                <w:b/>
                <w:bCs/>
                <w:color w:val="000000" w:themeColor="dark1"/>
                <w:sz w:val="24"/>
                <w:szCs w:val="28"/>
              </w:rPr>
              <w:t>Estimated (Y^0.25)</w:t>
            </w:r>
          </w:p>
        </w:tc>
        <w:tc>
          <w:tcPr>
            <w:tcW w:w="4160" w:type="dxa"/>
            <w:tcBorders>
              <w:top w:val="single" w:sz="6" w:space="0" w:color="9E9E9E"/>
              <w:left w:val="single" w:sz="6" w:space="0" w:color="9E9E9E"/>
              <w:bottom w:val="single" w:sz="6" w:space="0" w:color="9E9E9E"/>
              <w:right w:val="single" w:sz="6" w:space="0" w:color="9E9E9E"/>
            </w:tcBorders>
            <w:shd w:val="clear" w:color="auto" w:fill="B6DDE8" w:themeFill="accent5" w:themeFillTint="66"/>
            <w:tcMar>
              <w:top w:w="144" w:type="dxa"/>
              <w:left w:w="144" w:type="dxa"/>
              <w:bottom w:w="144" w:type="dxa"/>
              <w:right w:w="144" w:type="dxa"/>
            </w:tcMar>
            <w:hideMark/>
          </w:tcPr>
          <w:p w:rsidR="00233CA9" w:rsidRPr="00154349" w:rsidRDefault="00233CA9" w:rsidP="00233CA9">
            <w:pPr>
              <w:spacing w:after="0" w:line="240" w:lineRule="auto"/>
              <w:jc w:val="center"/>
              <w:rPr>
                <w:rFonts w:eastAsia="Times New Roman" w:cs="Arial"/>
                <w:sz w:val="24"/>
                <w:szCs w:val="36"/>
              </w:rPr>
            </w:pPr>
            <w:r w:rsidRPr="00154349">
              <w:rPr>
                <w:rFonts w:eastAsia="Times New Roman" w:cs="Arial"/>
                <w:b/>
                <w:bCs/>
                <w:color w:val="000000" w:themeColor="dark1"/>
                <w:sz w:val="24"/>
                <w:szCs w:val="28"/>
              </w:rPr>
              <w:t>Expected Facebook likes</w:t>
            </w:r>
          </w:p>
        </w:tc>
      </w:tr>
      <w:tr w:rsidR="00233CA9" w:rsidRPr="00CA13C7" w:rsidTr="00154349">
        <w:trPr>
          <w:trHeight w:val="237"/>
        </w:trPr>
        <w:tc>
          <w:tcPr>
            <w:tcW w:w="35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233CA9" w:rsidRPr="00154349" w:rsidRDefault="00233CA9" w:rsidP="00233CA9">
            <w:pPr>
              <w:spacing w:after="0" w:line="276" w:lineRule="auto"/>
              <w:jc w:val="center"/>
              <w:rPr>
                <w:rFonts w:eastAsia="Times New Roman" w:cs="Arial"/>
                <w:sz w:val="24"/>
                <w:szCs w:val="36"/>
              </w:rPr>
            </w:pPr>
            <w:r w:rsidRPr="00154349">
              <w:rPr>
                <w:rFonts w:eastAsia="Times New Roman" w:cs="Arial"/>
                <w:b/>
                <w:bCs/>
                <w:color w:val="000000" w:themeColor="text1"/>
                <w:sz w:val="24"/>
                <w:szCs w:val="28"/>
              </w:rPr>
              <w:t>4.6 million</w:t>
            </w:r>
          </w:p>
        </w:tc>
        <w:tc>
          <w:tcPr>
            <w:tcW w:w="28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233CA9" w:rsidRPr="00154349" w:rsidRDefault="00233CA9" w:rsidP="00233CA9">
            <w:pPr>
              <w:spacing w:after="0" w:line="276" w:lineRule="auto"/>
              <w:jc w:val="center"/>
              <w:rPr>
                <w:rFonts w:eastAsia="Times New Roman" w:cs="Arial"/>
                <w:sz w:val="24"/>
                <w:szCs w:val="36"/>
              </w:rPr>
            </w:pPr>
            <w:r w:rsidRPr="00154349">
              <w:rPr>
                <w:rFonts w:eastAsia="Times New Roman" w:cs="Arial"/>
                <w:b/>
                <w:bCs/>
                <w:color w:val="000000" w:themeColor="text1"/>
                <w:sz w:val="24"/>
                <w:szCs w:val="28"/>
              </w:rPr>
              <w:t>45.24</w:t>
            </w:r>
          </w:p>
        </w:tc>
        <w:tc>
          <w:tcPr>
            <w:tcW w:w="4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233CA9" w:rsidRPr="00154349" w:rsidRDefault="00233CA9" w:rsidP="00233CA9">
            <w:pPr>
              <w:spacing w:after="0" w:line="276" w:lineRule="auto"/>
              <w:jc w:val="center"/>
              <w:rPr>
                <w:rFonts w:eastAsia="Times New Roman" w:cs="Arial"/>
                <w:sz w:val="24"/>
                <w:szCs w:val="36"/>
              </w:rPr>
            </w:pPr>
            <w:r w:rsidRPr="00154349">
              <w:rPr>
                <w:rFonts w:eastAsia="Times New Roman" w:cs="Arial"/>
                <w:b/>
                <w:bCs/>
                <w:color w:val="000000" w:themeColor="text1"/>
                <w:sz w:val="24"/>
                <w:szCs w:val="28"/>
              </w:rPr>
              <w:t>4.2 million</w:t>
            </w:r>
          </w:p>
        </w:tc>
      </w:tr>
    </w:tbl>
    <w:p w:rsidR="00041C14" w:rsidRPr="00CA13C7" w:rsidRDefault="00041C14" w:rsidP="00041C14">
      <w:pPr>
        <w:rPr>
          <w:b/>
          <w:sz w:val="36"/>
          <w:szCs w:val="36"/>
        </w:rPr>
      </w:pPr>
      <w:r w:rsidRPr="00CA13C7">
        <w:rPr>
          <w:b/>
          <w:sz w:val="36"/>
          <w:szCs w:val="36"/>
        </w:rPr>
        <w:t>Suresh Raina</w:t>
      </w:r>
    </w:p>
    <w:tbl>
      <w:tblPr>
        <w:tblW w:w="10540" w:type="dxa"/>
        <w:tblCellMar>
          <w:left w:w="0" w:type="dxa"/>
          <w:right w:w="0" w:type="dxa"/>
        </w:tblCellMar>
        <w:tblLook w:val="0600" w:firstRow="0" w:lastRow="0" w:firstColumn="0" w:lastColumn="0" w:noHBand="1" w:noVBand="1"/>
      </w:tblPr>
      <w:tblGrid>
        <w:gridCol w:w="3540"/>
        <w:gridCol w:w="2840"/>
        <w:gridCol w:w="4160"/>
      </w:tblGrid>
      <w:tr w:rsidR="00F9037D" w:rsidRPr="00CA13C7" w:rsidTr="00154349">
        <w:trPr>
          <w:trHeight w:val="489"/>
        </w:trPr>
        <w:tc>
          <w:tcPr>
            <w:tcW w:w="3540" w:type="dxa"/>
            <w:tcBorders>
              <w:top w:val="single" w:sz="6" w:space="0" w:color="9E9E9E"/>
              <w:left w:val="single" w:sz="6" w:space="0" w:color="9E9E9E"/>
              <w:bottom w:val="single" w:sz="6" w:space="0" w:color="9E9E9E"/>
              <w:right w:val="single" w:sz="6" w:space="0" w:color="9E9E9E"/>
            </w:tcBorders>
            <w:shd w:val="clear" w:color="auto" w:fill="CCC0D9" w:themeFill="accent4" w:themeFillTint="66"/>
            <w:tcMar>
              <w:top w:w="144" w:type="dxa"/>
              <w:left w:w="144" w:type="dxa"/>
              <w:bottom w:w="144" w:type="dxa"/>
              <w:right w:w="144" w:type="dxa"/>
            </w:tcMar>
            <w:hideMark/>
          </w:tcPr>
          <w:p w:rsidR="00F9037D" w:rsidRPr="00154349" w:rsidRDefault="00F9037D" w:rsidP="00F9037D">
            <w:pPr>
              <w:spacing w:after="0" w:line="240" w:lineRule="auto"/>
              <w:rPr>
                <w:rFonts w:eastAsia="Times New Roman" w:cs="Arial"/>
                <w:b/>
                <w:bCs/>
                <w:color w:val="000000" w:themeColor="dark1"/>
                <w:sz w:val="24"/>
                <w:szCs w:val="28"/>
              </w:rPr>
            </w:pPr>
            <w:r w:rsidRPr="00154349">
              <w:rPr>
                <w:rFonts w:eastAsia="Times New Roman" w:cs="Arial"/>
                <w:b/>
                <w:bCs/>
                <w:color w:val="000000" w:themeColor="dark1"/>
                <w:sz w:val="24"/>
                <w:szCs w:val="28"/>
              </w:rPr>
              <w:t>Number Of Followers in Twitter</w:t>
            </w:r>
          </w:p>
        </w:tc>
        <w:tc>
          <w:tcPr>
            <w:tcW w:w="2840" w:type="dxa"/>
            <w:tcBorders>
              <w:top w:val="single" w:sz="6" w:space="0" w:color="9E9E9E"/>
              <w:left w:val="single" w:sz="6" w:space="0" w:color="9E9E9E"/>
              <w:bottom w:val="single" w:sz="6" w:space="0" w:color="9E9E9E"/>
              <w:right w:val="single" w:sz="6" w:space="0" w:color="9E9E9E"/>
            </w:tcBorders>
            <w:shd w:val="clear" w:color="auto" w:fill="CCC0D9" w:themeFill="accent4" w:themeFillTint="66"/>
            <w:tcMar>
              <w:top w:w="144" w:type="dxa"/>
              <w:left w:w="144" w:type="dxa"/>
              <w:bottom w:w="144" w:type="dxa"/>
              <w:right w:w="144" w:type="dxa"/>
            </w:tcMar>
            <w:hideMark/>
          </w:tcPr>
          <w:p w:rsidR="00F9037D" w:rsidRPr="00154349" w:rsidRDefault="00F9037D" w:rsidP="00F9037D">
            <w:pPr>
              <w:spacing w:after="0" w:line="240" w:lineRule="auto"/>
              <w:rPr>
                <w:rFonts w:eastAsia="Times New Roman" w:cs="Arial"/>
                <w:b/>
                <w:bCs/>
                <w:color w:val="000000" w:themeColor="dark1"/>
                <w:sz w:val="24"/>
                <w:szCs w:val="28"/>
              </w:rPr>
            </w:pPr>
            <w:r w:rsidRPr="00154349">
              <w:rPr>
                <w:rFonts w:eastAsia="Times New Roman" w:cs="Arial"/>
                <w:b/>
                <w:bCs/>
                <w:color w:val="000000" w:themeColor="dark1"/>
                <w:sz w:val="24"/>
                <w:szCs w:val="28"/>
              </w:rPr>
              <w:t>Estimated (Y^0.25)</w:t>
            </w:r>
          </w:p>
        </w:tc>
        <w:tc>
          <w:tcPr>
            <w:tcW w:w="4160" w:type="dxa"/>
            <w:tcBorders>
              <w:top w:val="single" w:sz="6" w:space="0" w:color="9E9E9E"/>
              <w:left w:val="single" w:sz="6" w:space="0" w:color="9E9E9E"/>
              <w:bottom w:val="single" w:sz="6" w:space="0" w:color="9E9E9E"/>
              <w:right w:val="single" w:sz="6" w:space="0" w:color="9E9E9E"/>
            </w:tcBorders>
            <w:shd w:val="clear" w:color="auto" w:fill="CCC0D9" w:themeFill="accent4" w:themeFillTint="66"/>
            <w:tcMar>
              <w:top w:w="144" w:type="dxa"/>
              <w:left w:w="144" w:type="dxa"/>
              <w:bottom w:w="144" w:type="dxa"/>
              <w:right w:w="144" w:type="dxa"/>
            </w:tcMar>
            <w:hideMark/>
          </w:tcPr>
          <w:p w:rsidR="00F9037D" w:rsidRPr="00154349" w:rsidRDefault="00F9037D" w:rsidP="00F9037D">
            <w:pPr>
              <w:spacing w:after="0" w:line="240" w:lineRule="auto"/>
              <w:jc w:val="center"/>
              <w:rPr>
                <w:rFonts w:eastAsia="Times New Roman" w:cs="Arial"/>
                <w:b/>
                <w:bCs/>
                <w:color w:val="000000" w:themeColor="dark1"/>
                <w:sz w:val="24"/>
                <w:szCs w:val="28"/>
              </w:rPr>
            </w:pPr>
            <w:r w:rsidRPr="00154349">
              <w:rPr>
                <w:rFonts w:eastAsia="Times New Roman" w:cs="Arial"/>
                <w:b/>
                <w:bCs/>
                <w:color w:val="000000" w:themeColor="dark1"/>
                <w:sz w:val="24"/>
                <w:szCs w:val="28"/>
              </w:rPr>
              <w:t>Expected Facebook likes</w:t>
            </w:r>
          </w:p>
        </w:tc>
      </w:tr>
      <w:tr w:rsidR="00F9037D" w:rsidRPr="00CA13C7" w:rsidTr="00F9037D">
        <w:trPr>
          <w:trHeight w:val="600"/>
        </w:trPr>
        <w:tc>
          <w:tcPr>
            <w:tcW w:w="35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F9037D" w:rsidRPr="00154349" w:rsidRDefault="00F9037D" w:rsidP="00F9037D">
            <w:pPr>
              <w:spacing w:after="0" w:line="276" w:lineRule="auto"/>
              <w:jc w:val="center"/>
              <w:rPr>
                <w:rFonts w:eastAsia="Times New Roman" w:cs="Arial"/>
                <w:sz w:val="24"/>
                <w:szCs w:val="36"/>
              </w:rPr>
            </w:pPr>
            <w:r w:rsidRPr="00154349">
              <w:rPr>
                <w:rFonts w:eastAsia="Times New Roman" w:cs="Arial"/>
                <w:b/>
                <w:bCs/>
                <w:color w:val="000000" w:themeColor="text1"/>
                <w:sz w:val="24"/>
                <w:szCs w:val="28"/>
              </w:rPr>
              <w:t>3.8 million</w:t>
            </w:r>
          </w:p>
        </w:tc>
        <w:tc>
          <w:tcPr>
            <w:tcW w:w="284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F9037D" w:rsidRPr="00154349" w:rsidRDefault="00F9037D" w:rsidP="00F9037D">
            <w:pPr>
              <w:spacing w:after="0" w:line="276" w:lineRule="auto"/>
              <w:jc w:val="center"/>
              <w:rPr>
                <w:rFonts w:eastAsia="Times New Roman" w:cs="Arial"/>
                <w:sz w:val="24"/>
                <w:szCs w:val="36"/>
              </w:rPr>
            </w:pPr>
            <w:r w:rsidRPr="00154349">
              <w:rPr>
                <w:rFonts w:eastAsia="Times New Roman" w:cs="Arial"/>
                <w:b/>
                <w:bCs/>
                <w:color w:val="000000" w:themeColor="text1"/>
                <w:sz w:val="24"/>
                <w:szCs w:val="28"/>
              </w:rPr>
              <w:t>42.84</w:t>
            </w:r>
          </w:p>
        </w:tc>
        <w:tc>
          <w:tcPr>
            <w:tcW w:w="4160"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hideMark/>
          </w:tcPr>
          <w:p w:rsidR="00F9037D" w:rsidRPr="00154349" w:rsidRDefault="00F9037D" w:rsidP="00F9037D">
            <w:pPr>
              <w:spacing w:after="0" w:line="276" w:lineRule="auto"/>
              <w:jc w:val="center"/>
              <w:rPr>
                <w:rFonts w:eastAsia="Times New Roman" w:cs="Arial"/>
                <w:sz w:val="24"/>
                <w:szCs w:val="36"/>
              </w:rPr>
            </w:pPr>
            <w:r w:rsidRPr="00154349">
              <w:rPr>
                <w:rFonts w:eastAsia="Times New Roman" w:cs="Arial"/>
                <w:b/>
                <w:bCs/>
                <w:color w:val="000000" w:themeColor="text1"/>
                <w:sz w:val="24"/>
                <w:szCs w:val="28"/>
              </w:rPr>
              <w:t>3.37 million</w:t>
            </w:r>
          </w:p>
        </w:tc>
      </w:tr>
    </w:tbl>
    <w:p w:rsidR="00ED38F8" w:rsidRPr="006E2822" w:rsidRDefault="00C70032">
      <w:pPr>
        <w:pStyle w:val="Heading1"/>
        <w:jc w:val="center"/>
        <w:rPr>
          <w:rFonts w:ascii="Courier New" w:hAnsi="Courier New" w:cs="Courier New"/>
          <w:sz w:val="48"/>
          <w:u w:val="single"/>
        </w:rPr>
        <w:pPrChange w:id="381" w:author="Chanchal" w:date="2015-05-25T16:36:00Z">
          <w:pPr/>
        </w:pPrChange>
      </w:pPr>
      <w:bookmarkStart w:id="382" w:name="_Toc420352420"/>
      <w:r w:rsidRPr="006E2822">
        <w:rPr>
          <w:rFonts w:ascii="Courier New" w:hAnsi="Courier New" w:cs="Courier New"/>
          <w:sz w:val="48"/>
          <w:u w:val="single"/>
        </w:rPr>
        <w:t xml:space="preserve">Appendix </w:t>
      </w:r>
      <w:bookmarkEnd w:id="382"/>
    </w:p>
    <w:p w:rsidR="006E2822" w:rsidRDefault="006E2822" w:rsidP="00ED38F8">
      <w:pPr>
        <w:rPr>
          <w:rFonts w:ascii="Courier New" w:hAnsi="Courier New" w:cs="Courier New"/>
          <w:b/>
          <w:sz w:val="36"/>
          <w:szCs w:val="36"/>
          <w:u w:val="single"/>
        </w:rPr>
      </w:pPr>
    </w:p>
    <w:p w:rsidR="00041C14" w:rsidRPr="006E2822" w:rsidRDefault="00F9037D" w:rsidP="00ED38F8">
      <w:pPr>
        <w:rPr>
          <w:rFonts w:ascii="Courier New" w:hAnsi="Courier New" w:cs="Courier New"/>
          <w:b/>
          <w:sz w:val="28"/>
          <w:szCs w:val="36"/>
          <w:u w:val="single"/>
        </w:rPr>
      </w:pPr>
      <w:r w:rsidRPr="006E2822">
        <w:rPr>
          <w:rFonts w:ascii="Courier New" w:hAnsi="Courier New" w:cs="Courier New"/>
          <w:b/>
          <w:sz w:val="28"/>
          <w:szCs w:val="36"/>
          <w:u w:val="single"/>
        </w:rPr>
        <w:t>R-Codes used for the project for reference.</w:t>
      </w:r>
    </w:p>
    <w:p w:rsidR="009434D5" w:rsidRPr="006E2822" w:rsidRDefault="009434D5" w:rsidP="009434D5">
      <w:pPr>
        <w:shd w:val="clear" w:color="auto" w:fill="FFFFFF"/>
        <w:spacing w:after="0" w:line="240" w:lineRule="auto"/>
        <w:rPr>
          <w:rFonts w:ascii="Calibri" w:eastAsia="Times New Roman" w:hAnsi="Calibri" w:cs="Times New Roman"/>
          <w:color w:val="222222"/>
          <w:sz w:val="18"/>
        </w:rPr>
      </w:pPr>
      <w:bookmarkStart w:id="383" w:name="_GoBack"/>
      <w:r w:rsidRPr="006E2822">
        <w:rPr>
          <w:rFonts w:ascii="Calibri" w:eastAsia="Times New Roman" w:hAnsi="Calibri" w:cs="Times New Roman"/>
          <w:b/>
          <w:bCs/>
          <w:i/>
          <w:iCs/>
          <w:color w:val="222222"/>
          <w:sz w:val="24"/>
          <w:szCs w:val="32"/>
          <w:u w:val="single"/>
        </w:rPr>
        <w:lastRenderedPageBreak/>
        <w:t>Import Data into R</w:t>
      </w:r>
    </w:p>
    <w:p w:rsidR="009434D5" w:rsidRPr="009434D5" w:rsidRDefault="009434D5" w:rsidP="009434D5">
      <w:pPr>
        <w:shd w:val="clear" w:color="auto" w:fill="FFFFFF"/>
        <w:spacing w:after="0" w:line="240" w:lineRule="auto"/>
        <w:rPr>
          <w:rFonts w:ascii="Calibri" w:eastAsia="Times New Roman" w:hAnsi="Calibri" w:cs="Times New Roman"/>
          <w:color w:val="222222"/>
        </w:rPr>
      </w:pPr>
      <w:proofErr w:type="gramStart"/>
      <w:r w:rsidRPr="009434D5">
        <w:rPr>
          <w:rFonts w:ascii="Calibri" w:eastAsia="Times New Roman" w:hAnsi="Calibri" w:cs="Times New Roman"/>
          <w:color w:val="222222"/>
        </w:rPr>
        <w:t>dataset</w:t>
      </w:r>
      <w:proofErr w:type="gramEnd"/>
      <w:r w:rsidRPr="009434D5">
        <w:rPr>
          <w:rFonts w:ascii="Calibri" w:eastAsia="Times New Roman" w:hAnsi="Calibri" w:cs="Times New Roman"/>
          <w:color w:val="222222"/>
        </w:rPr>
        <w:t xml:space="preserve"> &lt;- read.xlsx("C:/Chanchal/MyClasses/Advanced Stats - STT863/Project/CelebsData.xls", sheetIndex=1)</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6E2822" w:rsidRDefault="009434D5" w:rsidP="009434D5">
      <w:pPr>
        <w:shd w:val="clear" w:color="auto" w:fill="FFFFFF"/>
        <w:spacing w:after="0" w:line="240" w:lineRule="auto"/>
        <w:rPr>
          <w:rFonts w:ascii="Calibri" w:eastAsia="Times New Roman" w:hAnsi="Calibri" w:cs="Times New Roman"/>
          <w:b/>
          <w:color w:val="222222"/>
        </w:rPr>
      </w:pPr>
      <w:r w:rsidRPr="006E2822">
        <w:rPr>
          <w:rFonts w:ascii="Calibri" w:eastAsia="Times New Roman" w:hAnsi="Calibri" w:cs="Times New Roman"/>
          <w:b/>
          <w:color w:val="222222"/>
          <w:u w:val="single"/>
        </w:rPr>
        <w:t>Generate Scatter Plot Matrix</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proofErr w:type="gramStart"/>
      <w:r w:rsidRPr="009434D5">
        <w:rPr>
          <w:rFonts w:ascii="Calibri" w:eastAsia="Times New Roman" w:hAnsi="Calibri" w:cs="Times New Roman"/>
          <w:color w:val="222222"/>
        </w:rPr>
        <w:t>pairs(</w:t>
      </w:r>
      <w:proofErr w:type="gramEnd"/>
      <w:r w:rsidRPr="009434D5">
        <w:rPr>
          <w:rFonts w:ascii="Calibri" w:eastAsia="Times New Roman" w:hAnsi="Calibri" w:cs="Times New Roman"/>
          <w:color w:val="222222"/>
        </w:rPr>
        <w:t>~FacebookLikes+Listed+Age+Numberoffollowers+Numberoflisted+TotalRetweet+TotalFavorites+sharecount,data=dataset, main="Simple Scatterplot Matrix",col="red")</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b/>
          <w:bCs/>
          <w:color w:val="222222"/>
          <w:sz w:val="28"/>
          <w:szCs w:val="28"/>
        </w:rPr>
        <w:t> </w:t>
      </w:r>
    </w:p>
    <w:p w:rsidR="009434D5" w:rsidRPr="006E2822" w:rsidRDefault="009434D5" w:rsidP="009434D5">
      <w:pPr>
        <w:shd w:val="clear" w:color="auto" w:fill="FFFFFF"/>
        <w:spacing w:after="0" w:line="240" w:lineRule="auto"/>
        <w:rPr>
          <w:rFonts w:ascii="Calibri" w:eastAsia="Times New Roman" w:hAnsi="Calibri" w:cs="Times New Roman"/>
          <w:b/>
          <w:color w:val="222222"/>
          <w:sz w:val="20"/>
        </w:rPr>
      </w:pPr>
      <w:r w:rsidRPr="006E2822">
        <w:rPr>
          <w:rFonts w:ascii="Calibri" w:eastAsia="Times New Roman" w:hAnsi="Calibri" w:cs="Times New Roman"/>
          <w:b/>
          <w:bCs/>
          <w:i/>
          <w:iCs/>
          <w:color w:val="222222"/>
          <w:sz w:val="24"/>
          <w:szCs w:val="28"/>
          <w:u w:val="single"/>
        </w:rPr>
        <w:t>Using Leaps Package and Generate metrics of models such as R-square, Mellow Cp etc</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proofErr w:type="gramStart"/>
      <w:r w:rsidRPr="009434D5">
        <w:rPr>
          <w:rFonts w:ascii="Calibri" w:eastAsia="Times New Roman" w:hAnsi="Calibri" w:cs="Times New Roman"/>
          <w:color w:val="222222"/>
        </w:rPr>
        <w:t>library(</w:t>
      </w:r>
      <w:proofErr w:type="gramEnd"/>
      <w:r w:rsidRPr="009434D5">
        <w:rPr>
          <w:rFonts w:ascii="Calibri" w:eastAsia="Times New Roman" w:hAnsi="Calibri" w:cs="Times New Roman"/>
          <w:color w:val="222222"/>
        </w:rPr>
        <w:t>leaps)</w:t>
      </w:r>
    </w:p>
    <w:p w:rsidR="009434D5" w:rsidRPr="009434D5" w:rsidRDefault="009434D5" w:rsidP="009434D5">
      <w:pPr>
        <w:shd w:val="clear" w:color="auto" w:fill="FFFFFF"/>
        <w:spacing w:after="0" w:line="240" w:lineRule="auto"/>
        <w:rPr>
          <w:rFonts w:ascii="Calibri" w:eastAsia="Times New Roman" w:hAnsi="Calibri" w:cs="Times New Roman"/>
          <w:color w:val="222222"/>
        </w:rPr>
      </w:pPr>
      <w:proofErr w:type="gramStart"/>
      <w:r w:rsidRPr="009434D5">
        <w:rPr>
          <w:rFonts w:ascii="Calibri" w:eastAsia="Times New Roman" w:hAnsi="Calibri" w:cs="Times New Roman"/>
          <w:color w:val="222222"/>
        </w:rPr>
        <w:t>test</w:t>
      </w:r>
      <w:proofErr w:type="gramEnd"/>
      <w:r w:rsidRPr="009434D5">
        <w:rPr>
          <w:rFonts w:ascii="Calibri" w:eastAsia="Times New Roman" w:hAnsi="Calibri" w:cs="Times New Roman"/>
          <w:color w:val="222222"/>
        </w:rPr>
        <w:t xml:space="preserve"> = regsubsets((FacebookLikes) ~ Age+Numberoffollowers+Numberoflisted+TotalRetweet+TotalFavorites+(Country),data=dataset)</w:t>
      </w:r>
    </w:p>
    <w:p w:rsidR="009434D5" w:rsidRPr="009434D5" w:rsidRDefault="009434D5" w:rsidP="009434D5">
      <w:pPr>
        <w:shd w:val="clear" w:color="auto" w:fill="FFFFFF"/>
        <w:spacing w:after="0" w:line="240" w:lineRule="auto"/>
        <w:rPr>
          <w:rFonts w:ascii="Calibri" w:eastAsia="Times New Roman" w:hAnsi="Calibri" w:cs="Times New Roman"/>
          <w:color w:val="222222"/>
        </w:rPr>
      </w:pPr>
      <w:proofErr w:type="gramStart"/>
      <w:r w:rsidRPr="009434D5">
        <w:rPr>
          <w:rFonts w:ascii="Calibri" w:eastAsia="Times New Roman" w:hAnsi="Calibri" w:cs="Times New Roman"/>
          <w:color w:val="222222"/>
        </w:rPr>
        <w:t>stest=</w:t>
      </w:r>
      <w:proofErr w:type="gramEnd"/>
      <w:r w:rsidRPr="009434D5">
        <w:rPr>
          <w:rFonts w:ascii="Calibri" w:eastAsia="Times New Roman" w:hAnsi="Calibri" w:cs="Times New Roman"/>
          <w:color w:val="222222"/>
        </w:rPr>
        <w:t>summary(test)</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Rp2=stest$rsq</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Rap2=stest$adjr2</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C_p=stest$cp</w:t>
      </w:r>
    </w:p>
    <w:p w:rsidR="009434D5" w:rsidRPr="009434D5" w:rsidRDefault="009434D5" w:rsidP="009434D5">
      <w:pPr>
        <w:shd w:val="clear" w:color="auto" w:fill="FFFFFF"/>
        <w:spacing w:after="0" w:line="240" w:lineRule="auto"/>
        <w:rPr>
          <w:rFonts w:ascii="Calibri" w:eastAsia="Times New Roman" w:hAnsi="Calibri" w:cs="Times New Roman"/>
          <w:color w:val="222222"/>
        </w:rPr>
      </w:pPr>
      <w:proofErr w:type="gramStart"/>
      <w:r w:rsidRPr="009434D5">
        <w:rPr>
          <w:rFonts w:ascii="Calibri" w:eastAsia="Times New Roman" w:hAnsi="Calibri" w:cs="Times New Roman"/>
          <w:color w:val="222222"/>
        </w:rPr>
        <w:t>AIC(</w:t>
      </w:r>
      <w:proofErr w:type="gramEnd"/>
      <w:r w:rsidRPr="009434D5">
        <w:rPr>
          <w:rFonts w:ascii="Calibri" w:eastAsia="Times New Roman" w:hAnsi="Calibri" w:cs="Times New Roman"/>
          <w:color w:val="222222"/>
        </w:rPr>
        <w:t>&lt;linear Model)</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6E2822" w:rsidRDefault="009434D5" w:rsidP="009434D5">
      <w:pPr>
        <w:shd w:val="clear" w:color="auto" w:fill="FFFFFF"/>
        <w:spacing w:after="0" w:line="240" w:lineRule="auto"/>
        <w:rPr>
          <w:rFonts w:ascii="Calibri" w:eastAsia="Times New Roman" w:hAnsi="Calibri" w:cs="Times New Roman"/>
          <w:b/>
          <w:color w:val="222222"/>
          <w:sz w:val="18"/>
        </w:rPr>
      </w:pPr>
      <w:r w:rsidRPr="006E2822">
        <w:rPr>
          <w:rFonts w:ascii="Calibri" w:eastAsia="Times New Roman" w:hAnsi="Calibri" w:cs="Times New Roman"/>
          <w:b/>
          <w:i/>
          <w:iCs/>
          <w:color w:val="222222"/>
          <w:sz w:val="24"/>
          <w:szCs w:val="32"/>
          <w:u w:val="single"/>
        </w:rPr>
        <w:t>Different Models</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i/>
          <w:iCs/>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 xml:space="preserve">Model </w:t>
      </w:r>
      <w:proofErr w:type="gramStart"/>
      <w:r w:rsidRPr="009434D5">
        <w:rPr>
          <w:rFonts w:ascii="Calibri" w:eastAsia="Times New Roman" w:hAnsi="Calibri" w:cs="Times New Roman"/>
          <w:color w:val="222222"/>
          <w:u w:val="single"/>
        </w:rPr>
        <w:t>1 :</w:t>
      </w:r>
      <w:proofErr w:type="gramEnd"/>
      <w:r w:rsidRPr="009434D5">
        <w:rPr>
          <w:rFonts w:ascii="Calibri" w:eastAsia="Times New Roman" w:hAnsi="Calibri" w:cs="Times New Roman"/>
          <w:color w:val="222222"/>
          <w:u w:val="single"/>
        </w:rPr>
        <w:t xml:space="preserve"> One vairable</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m1=</w:t>
      </w:r>
      <w:proofErr w:type="gramStart"/>
      <w:r w:rsidRPr="009434D5">
        <w:rPr>
          <w:rFonts w:ascii="Calibri" w:eastAsia="Times New Roman" w:hAnsi="Calibri" w:cs="Times New Roman"/>
          <w:color w:val="222222"/>
          <w:u w:val="single"/>
        </w:rPr>
        <w:t>lm(</w:t>
      </w:r>
      <w:proofErr w:type="gramEnd"/>
      <w:r w:rsidRPr="009434D5">
        <w:rPr>
          <w:rFonts w:ascii="Calibri" w:eastAsia="Times New Roman" w:hAnsi="Calibri" w:cs="Times New Roman"/>
          <w:color w:val="222222"/>
          <w:u w:val="single"/>
        </w:rPr>
        <w:t>FacebookLikes ~ Numberoffollowers,data=dataset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m11 =</w:t>
      </w:r>
      <w:proofErr w:type="gramStart"/>
      <w:r w:rsidRPr="009434D5">
        <w:rPr>
          <w:rFonts w:ascii="Calibri" w:eastAsia="Times New Roman" w:hAnsi="Calibri" w:cs="Times New Roman"/>
          <w:color w:val="222222"/>
          <w:u w:val="single"/>
        </w:rPr>
        <w:t>lm(</w:t>
      </w:r>
      <w:proofErr w:type="gramEnd"/>
      <w:r w:rsidRPr="009434D5">
        <w:rPr>
          <w:rFonts w:ascii="Calibri" w:eastAsia="Times New Roman" w:hAnsi="Calibri" w:cs="Times New Roman"/>
          <w:color w:val="222222"/>
          <w:u w:val="single"/>
        </w:rPr>
        <w:t>FacebookLikes^0.25 ~ Numberoffollowers,data=dataset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Numberoffollowers2=dataset$Numberoffollowers^2</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Numberoffollowers3=Numberoffollowers2*dataset$Numberoffollowers</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Numberoffollowers4=Numberoffollowers3*dataset$Numberoffollowers</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 xml:space="preserve">m11 = </w:t>
      </w:r>
      <w:proofErr w:type="gramStart"/>
      <w:r w:rsidRPr="009434D5">
        <w:rPr>
          <w:rFonts w:ascii="Calibri" w:eastAsia="Times New Roman" w:hAnsi="Calibri" w:cs="Times New Roman"/>
          <w:color w:val="222222"/>
          <w:u w:val="single"/>
        </w:rPr>
        <w:t>lm(</w:t>
      </w:r>
      <w:proofErr w:type="gramEnd"/>
      <w:r w:rsidRPr="009434D5">
        <w:rPr>
          <w:rFonts w:ascii="Calibri" w:eastAsia="Times New Roman" w:hAnsi="Calibri" w:cs="Times New Roman"/>
          <w:color w:val="222222"/>
          <w:u w:val="single"/>
        </w:rPr>
        <w:t>FacebookLikes^0.25 ~ Numberoffollowers+Numberoffollowers2,data=dataset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 xml:space="preserve">m12 = </w:t>
      </w:r>
      <w:proofErr w:type="gramStart"/>
      <w:r w:rsidRPr="009434D5">
        <w:rPr>
          <w:rFonts w:ascii="Calibri" w:eastAsia="Times New Roman" w:hAnsi="Calibri" w:cs="Times New Roman"/>
          <w:color w:val="222222"/>
          <w:u w:val="single"/>
        </w:rPr>
        <w:t>lm(</w:t>
      </w:r>
      <w:proofErr w:type="gramEnd"/>
      <w:r w:rsidRPr="009434D5">
        <w:rPr>
          <w:rFonts w:ascii="Calibri" w:eastAsia="Times New Roman" w:hAnsi="Calibri" w:cs="Times New Roman"/>
          <w:color w:val="222222"/>
          <w:u w:val="single"/>
        </w:rPr>
        <w:t>FacebookLikes^0.25 ~ Numberoffollowers+Numberoffollowers2+Numberoffollowers3,data=dataset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m13 =</w:t>
      </w:r>
      <w:proofErr w:type="gramStart"/>
      <w:r w:rsidRPr="009434D5">
        <w:rPr>
          <w:rFonts w:ascii="Calibri" w:eastAsia="Times New Roman" w:hAnsi="Calibri" w:cs="Times New Roman"/>
          <w:color w:val="222222"/>
          <w:u w:val="single"/>
        </w:rPr>
        <w:t>lm(</w:t>
      </w:r>
      <w:proofErr w:type="gramEnd"/>
      <w:r w:rsidRPr="009434D5">
        <w:rPr>
          <w:rFonts w:ascii="Calibri" w:eastAsia="Times New Roman" w:hAnsi="Calibri" w:cs="Times New Roman"/>
          <w:color w:val="222222"/>
          <w:u w:val="single"/>
        </w:rPr>
        <w:t>FacebookLikes^0.25 ~ Numberoffollowers+Numberoffollowers2+Numberoffollowers3+Numberoffollowers4,data=dataset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Model 2</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m2=</w:t>
      </w:r>
      <w:proofErr w:type="gramStart"/>
      <w:r w:rsidRPr="009434D5">
        <w:rPr>
          <w:rFonts w:ascii="Calibri" w:eastAsia="Times New Roman" w:hAnsi="Calibri" w:cs="Times New Roman"/>
          <w:color w:val="222222"/>
          <w:u w:val="single"/>
        </w:rPr>
        <w:t>lm(</w:t>
      </w:r>
      <w:proofErr w:type="gramEnd"/>
      <w:r w:rsidRPr="009434D5">
        <w:rPr>
          <w:rFonts w:ascii="Calibri" w:eastAsia="Times New Roman" w:hAnsi="Calibri" w:cs="Times New Roman"/>
          <w:color w:val="222222"/>
          <w:u w:val="single"/>
        </w:rPr>
        <w:t>FacebookLikes ~ Numberoffollowers+TotalRetweet,data=dataset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m21=</w:t>
      </w:r>
      <w:proofErr w:type="gramStart"/>
      <w:r w:rsidRPr="009434D5">
        <w:rPr>
          <w:rFonts w:ascii="Calibri" w:eastAsia="Times New Roman" w:hAnsi="Calibri" w:cs="Times New Roman"/>
          <w:color w:val="222222"/>
          <w:u w:val="single"/>
        </w:rPr>
        <w:t>lm(</w:t>
      </w:r>
      <w:proofErr w:type="gramEnd"/>
      <w:r w:rsidRPr="009434D5">
        <w:rPr>
          <w:rFonts w:ascii="Calibri" w:eastAsia="Times New Roman" w:hAnsi="Calibri" w:cs="Times New Roman"/>
          <w:color w:val="222222"/>
          <w:u w:val="single"/>
        </w:rPr>
        <w:t>(FacebookLikes)^0.25 ~ Numberoffollowers+TotalRetweet,data=dataset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m22=</w:t>
      </w:r>
      <w:proofErr w:type="gramStart"/>
      <w:r w:rsidRPr="009434D5">
        <w:rPr>
          <w:rFonts w:ascii="Calibri" w:eastAsia="Times New Roman" w:hAnsi="Calibri" w:cs="Times New Roman"/>
          <w:color w:val="222222"/>
          <w:u w:val="single"/>
        </w:rPr>
        <w:t>lm(</w:t>
      </w:r>
      <w:proofErr w:type="gramEnd"/>
      <w:r w:rsidRPr="009434D5">
        <w:rPr>
          <w:rFonts w:ascii="Calibri" w:eastAsia="Times New Roman" w:hAnsi="Calibri" w:cs="Times New Roman"/>
          <w:color w:val="222222"/>
          <w:u w:val="single"/>
        </w:rPr>
        <w:t>log(FacebookLikes) ~ Numberoffollowers+TotalRetweet,data=dataset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proofErr w:type="gramStart"/>
      <w:r w:rsidRPr="009434D5">
        <w:rPr>
          <w:rFonts w:ascii="Calibri" w:eastAsia="Times New Roman" w:hAnsi="Calibri" w:cs="Times New Roman"/>
          <w:color w:val="222222"/>
          <w:u w:val="single"/>
        </w:rPr>
        <w:lastRenderedPageBreak/>
        <w:t>boxcox(</w:t>
      </w:r>
      <w:proofErr w:type="gramEnd"/>
      <w:r w:rsidRPr="009434D5">
        <w:rPr>
          <w:rFonts w:ascii="Calibri" w:eastAsia="Times New Roman" w:hAnsi="Calibri" w:cs="Times New Roman"/>
          <w:color w:val="222222"/>
          <w:u w:val="single"/>
        </w:rPr>
        <w:t>m2,lambda=seq(-5,+5,seq=1/10))</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Model 3</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u w:val="single"/>
        </w:rPr>
        <w:t>m3=</w:t>
      </w:r>
      <w:proofErr w:type="gramStart"/>
      <w:r w:rsidRPr="009434D5">
        <w:rPr>
          <w:rFonts w:ascii="Calibri" w:eastAsia="Times New Roman" w:hAnsi="Calibri" w:cs="Times New Roman"/>
          <w:color w:val="222222"/>
          <w:u w:val="single"/>
        </w:rPr>
        <w:t>lm(</w:t>
      </w:r>
      <w:proofErr w:type="gramEnd"/>
      <w:r w:rsidRPr="009434D5">
        <w:rPr>
          <w:rFonts w:ascii="Calibri" w:eastAsia="Times New Roman" w:hAnsi="Calibri" w:cs="Times New Roman"/>
          <w:color w:val="222222"/>
          <w:u w:val="single"/>
        </w:rPr>
        <w:t>FacebookLikes ~ Numberoffollowers+TotalRetweet+factor(Country),data=dataset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6E2822" w:rsidRDefault="009434D5" w:rsidP="009434D5">
      <w:pPr>
        <w:shd w:val="clear" w:color="auto" w:fill="FFFFFF"/>
        <w:spacing w:after="0" w:line="240" w:lineRule="auto"/>
        <w:rPr>
          <w:rFonts w:ascii="Calibri" w:eastAsia="Times New Roman" w:hAnsi="Calibri" w:cs="Times New Roman"/>
          <w:b/>
          <w:color w:val="222222"/>
          <w:sz w:val="18"/>
        </w:rPr>
      </w:pPr>
      <w:r w:rsidRPr="006E2822">
        <w:rPr>
          <w:rFonts w:ascii="Calibri" w:eastAsia="Times New Roman" w:hAnsi="Calibri" w:cs="Times New Roman"/>
          <w:b/>
          <w:i/>
          <w:iCs/>
          <w:color w:val="222222"/>
          <w:sz w:val="24"/>
          <w:szCs w:val="32"/>
          <w:u w:val="single"/>
        </w:rPr>
        <w:t>Plot Residuals</w:t>
      </w:r>
    </w:p>
    <w:p w:rsidR="009434D5" w:rsidRPr="009434D5" w:rsidRDefault="009434D5" w:rsidP="009434D5">
      <w:pPr>
        <w:shd w:val="clear" w:color="auto" w:fill="FFFFFF"/>
        <w:spacing w:after="0" w:line="240" w:lineRule="auto"/>
        <w:rPr>
          <w:rFonts w:ascii="Calibri" w:eastAsia="Times New Roman" w:hAnsi="Calibri" w:cs="Times New Roman"/>
          <w:color w:val="222222"/>
        </w:rPr>
      </w:pPr>
      <w:proofErr w:type="gramStart"/>
      <w:r w:rsidRPr="009434D5">
        <w:rPr>
          <w:rFonts w:ascii="Calibri" w:eastAsia="Times New Roman" w:hAnsi="Calibri" w:cs="Times New Roman"/>
          <w:color w:val="222222"/>
        </w:rPr>
        <w:t>Plot(</w:t>
      </w:r>
      <w:proofErr w:type="gramEnd"/>
      <w:r w:rsidRPr="009434D5">
        <w:rPr>
          <w:rFonts w:ascii="Calibri" w:eastAsia="Times New Roman" w:hAnsi="Calibri" w:cs="Times New Roman"/>
          <w:color w:val="222222"/>
        </w:rPr>
        <w:t>resid(m1) ~ fitted(m1))</w:t>
      </w:r>
    </w:p>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9434D5" w:rsidRPr="006E2822" w:rsidRDefault="009434D5" w:rsidP="009434D5">
      <w:pPr>
        <w:shd w:val="clear" w:color="auto" w:fill="FFFFFF"/>
        <w:spacing w:after="0" w:line="240" w:lineRule="auto"/>
        <w:rPr>
          <w:rFonts w:ascii="Calibri" w:eastAsia="Times New Roman" w:hAnsi="Calibri" w:cs="Times New Roman"/>
          <w:b/>
          <w:color w:val="222222"/>
          <w:sz w:val="18"/>
        </w:rPr>
      </w:pPr>
      <w:r w:rsidRPr="006E2822">
        <w:rPr>
          <w:rFonts w:ascii="Calibri" w:eastAsia="Times New Roman" w:hAnsi="Calibri" w:cs="Times New Roman"/>
          <w:b/>
          <w:i/>
          <w:iCs/>
          <w:color w:val="222222"/>
          <w:sz w:val="24"/>
          <w:szCs w:val="32"/>
          <w:u w:val="single"/>
        </w:rPr>
        <w:t>Quantitle Plot</w:t>
      </w:r>
    </w:p>
    <w:p w:rsidR="009434D5" w:rsidRPr="009434D5" w:rsidRDefault="006E2822" w:rsidP="009434D5">
      <w:pPr>
        <w:shd w:val="clear" w:color="auto" w:fill="FFFFFF"/>
        <w:spacing w:after="0" w:line="240" w:lineRule="auto"/>
        <w:rPr>
          <w:rFonts w:ascii="Calibri" w:eastAsia="Times New Roman" w:hAnsi="Calibri" w:cs="Times New Roman"/>
          <w:color w:val="222222"/>
        </w:rPr>
      </w:pPr>
      <w:r>
        <w:rPr>
          <w:rFonts w:ascii="Calibri" w:eastAsia="Times New Roman" w:hAnsi="Calibri" w:cs="Times New Roman"/>
          <w:color w:val="222222"/>
        </w:rPr>
        <w:t> </w:t>
      </w:r>
      <w:proofErr w:type="gramStart"/>
      <w:r w:rsidR="009434D5" w:rsidRPr="009434D5">
        <w:rPr>
          <w:rFonts w:ascii="Calibri" w:eastAsia="Times New Roman" w:hAnsi="Calibri" w:cs="Times New Roman"/>
          <w:color w:val="222222"/>
        </w:rPr>
        <w:t>qqnorm(</w:t>
      </w:r>
      <w:proofErr w:type="gramEnd"/>
      <w:r w:rsidR="009434D5" w:rsidRPr="009434D5">
        <w:rPr>
          <w:rFonts w:ascii="Calibri" w:eastAsia="Times New Roman" w:hAnsi="Calibri" w:cs="Times New Roman"/>
          <w:color w:val="222222"/>
        </w:rPr>
        <w:t>resid(m1))</w:t>
      </w:r>
    </w:p>
    <w:p w:rsidR="009434D5" w:rsidRPr="009434D5" w:rsidRDefault="009434D5" w:rsidP="009434D5">
      <w:pPr>
        <w:shd w:val="clear" w:color="auto" w:fill="FFFFFF"/>
        <w:spacing w:after="0" w:line="240" w:lineRule="auto"/>
        <w:rPr>
          <w:rFonts w:ascii="Calibri" w:eastAsia="Times New Roman" w:hAnsi="Calibri" w:cs="Times New Roman"/>
          <w:color w:val="222222"/>
        </w:rPr>
      </w:pPr>
      <w:proofErr w:type="gramStart"/>
      <w:r w:rsidRPr="009434D5">
        <w:rPr>
          <w:rFonts w:ascii="Calibri" w:eastAsia="Times New Roman" w:hAnsi="Calibri" w:cs="Times New Roman"/>
          <w:color w:val="222222"/>
        </w:rPr>
        <w:t>qqline(</w:t>
      </w:r>
      <w:proofErr w:type="gramEnd"/>
      <w:r w:rsidRPr="009434D5">
        <w:rPr>
          <w:rFonts w:ascii="Calibri" w:eastAsia="Times New Roman" w:hAnsi="Calibri" w:cs="Times New Roman"/>
          <w:color w:val="222222"/>
        </w:rPr>
        <w:t>resid(m1))</w:t>
      </w:r>
    </w:p>
    <w:bookmarkEnd w:id="383"/>
    <w:p w:rsidR="009434D5" w:rsidRPr="009434D5" w:rsidRDefault="009434D5" w:rsidP="009434D5">
      <w:pPr>
        <w:shd w:val="clear" w:color="auto" w:fill="FFFFFF"/>
        <w:spacing w:after="0" w:line="240" w:lineRule="auto"/>
        <w:rPr>
          <w:rFonts w:ascii="Calibri" w:eastAsia="Times New Roman" w:hAnsi="Calibri" w:cs="Times New Roman"/>
          <w:color w:val="222222"/>
        </w:rPr>
      </w:pPr>
      <w:r w:rsidRPr="009434D5">
        <w:rPr>
          <w:rFonts w:ascii="Calibri" w:eastAsia="Times New Roman" w:hAnsi="Calibri" w:cs="Times New Roman"/>
          <w:color w:val="222222"/>
        </w:rPr>
        <w:t> </w:t>
      </w:r>
    </w:p>
    <w:p w:rsidR="00F9037D" w:rsidRDefault="00F9037D" w:rsidP="00ED38F8">
      <w:pPr>
        <w:rPr>
          <w:rFonts w:ascii="Courier New" w:hAnsi="Courier New" w:cs="Courier New"/>
          <w:b/>
          <w:sz w:val="36"/>
          <w:szCs w:val="36"/>
          <w:u w:val="single"/>
        </w:rPr>
      </w:pPr>
    </w:p>
    <w:sectPr w:rsidR="00F9037D" w:rsidSect="0037764D">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FE8" w:rsidRDefault="00656FE8" w:rsidP="00DF40CA">
      <w:pPr>
        <w:spacing w:after="0" w:line="240" w:lineRule="auto"/>
      </w:pPr>
      <w:r>
        <w:separator/>
      </w:r>
    </w:p>
  </w:endnote>
  <w:endnote w:type="continuationSeparator" w:id="0">
    <w:p w:rsidR="00656FE8" w:rsidRDefault="00656FE8" w:rsidP="00DF4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EC6" w:rsidRPr="00B65C68" w:rsidRDefault="000B2EC6">
    <w:pPr>
      <w:pStyle w:val="Footer"/>
      <w:jc w:val="right"/>
      <w:rPr>
        <w:b/>
      </w:rPr>
    </w:pPr>
    <w:r w:rsidRPr="00B65C68">
      <w:rPr>
        <w:b/>
      </w:rPr>
      <w:t xml:space="preserve">Page </w:t>
    </w:r>
    <w:sdt>
      <w:sdtPr>
        <w:rPr>
          <w:b/>
        </w:rPr>
        <w:id w:val="-1441525214"/>
        <w:docPartObj>
          <w:docPartGallery w:val="Page Numbers (Bottom of Page)"/>
          <w:docPartUnique/>
        </w:docPartObj>
      </w:sdtPr>
      <w:sdtEndPr>
        <w:rPr>
          <w:noProof/>
        </w:rPr>
      </w:sdtEndPr>
      <w:sdtContent>
        <w:r w:rsidRPr="00B65C68">
          <w:rPr>
            <w:b/>
          </w:rPr>
          <w:fldChar w:fldCharType="begin"/>
        </w:r>
        <w:r w:rsidRPr="00B65C68">
          <w:rPr>
            <w:b/>
          </w:rPr>
          <w:instrText xml:space="preserve"> PAGE   \* MERGEFORMAT </w:instrText>
        </w:r>
        <w:r w:rsidRPr="00B65C68">
          <w:rPr>
            <w:b/>
          </w:rPr>
          <w:fldChar w:fldCharType="separate"/>
        </w:r>
        <w:r w:rsidR="00083B04">
          <w:rPr>
            <w:b/>
            <w:noProof/>
          </w:rPr>
          <w:t>18</w:t>
        </w:r>
        <w:r w:rsidRPr="00B65C68">
          <w:rPr>
            <w:b/>
            <w:noProof/>
          </w:rPr>
          <w:fldChar w:fldCharType="end"/>
        </w:r>
      </w:sdtContent>
    </w:sdt>
  </w:p>
  <w:p w:rsidR="000B2EC6" w:rsidRDefault="000B2E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FE8" w:rsidRDefault="00656FE8" w:rsidP="00DF40CA">
      <w:pPr>
        <w:spacing w:after="0" w:line="240" w:lineRule="auto"/>
      </w:pPr>
      <w:r>
        <w:separator/>
      </w:r>
    </w:p>
  </w:footnote>
  <w:footnote w:type="continuationSeparator" w:id="0">
    <w:p w:rsidR="00656FE8" w:rsidRDefault="00656FE8" w:rsidP="00DF40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EC6" w:rsidRPr="00E044F5" w:rsidRDefault="000B2EC6">
    <w:pPr>
      <w:pStyle w:val="Header"/>
      <w:rPr>
        <w:b/>
        <w:i/>
      </w:rPr>
    </w:pPr>
    <w:r>
      <w:rPr>
        <w:b/>
        <w:i/>
      </w:rPr>
      <w:t>Regression Analysis</w:t>
    </w:r>
    <w:r w:rsidRPr="00E044F5">
      <w:rPr>
        <w:b/>
        <w:i/>
      </w:rPr>
      <w:t>-</w:t>
    </w:r>
    <w:r>
      <w:rPr>
        <w:b/>
        <w:i/>
      </w:rPr>
      <w:t xml:space="preserve"> Social Networks                                      </w:t>
    </w:r>
    <w:r w:rsidRPr="00E044F5">
      <w:rPr>
        <w:b/>
        <w:i/>
      </w:rPr>
      <w:t xml:space="preserve">                                                             Version 1.0</w:t>
    </w:r>
  </w:p>
  <w:p w:rsidR="000B2EC6" w:rsidRPr="00E044F5" w:rsidRDefault="000B2EC6">
    <w:pPr>
      <w:pStyle w:val="Header"/>
      <w:rPr>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0BCA"/>
    <w:multiLevelType w:val="hybridMultilevel"/>
    <w:tmpl w:val="EDF0B0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C1057"/>
    <w:multiLevelType w:val="hybridMultilevel"/>
    <w:tmpl w:val="22E626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60772"/>
    <w:multiLevelType w:val="hybridMultilevel"/>
    <w:tmpl w:val="8092CE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02D8E"/>
    <w:multiLevelType w:val="hybridMultilevel"/>
    <w:tmpl w:val="DD24451C"/>
    <w:lvl w:ilvl="0" w:tplc="DED4133A">
      <w:numFmt w:val="bullet"/>
      <w:lvlText w:val=""/>
      <w:lvlJc w:val="left"/>
      <w:pPr>
        <w:ind w:left="1440" w:hanging="360"/>
      </w:pPr>
      <w:rPr>
        <w:rFonts w:ascii="Symbol" w:eastAsia="Times New Roman"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D81562"/>
    <w:multiLevelType w:val="hybridMultilevel"/>
    <w:tmpl w:val="EF92374C"/>
    <w:lvl w:ilvl="0" w:tplc="C9507B44">
      <w:start w:val="1"/>
      <w:numFmt w:val="bullet"/>
      <w:lvlText w:val="•"/>
      <w:lvlJc w:val="left"/>
      <w:pPr>
        <w:tabs>
          <w:tab w:val="num" w:pos="720"/>
        </w:tabs>
        <w:ind w:left="720" w:hanging="360"/>
      </w:pPr>
      <w:rPr>
        <w:rFonts w:ascii="Times New Roman" w:hAnsi="Times New Roman" w:hint="default"/>
      </w:rPr>
    </w:lvl>
    <w:lvl w:ilvl="1" w:tplc="871A55C2" w:tentative="1">
      <w:start w:val="1"/>
      <w:numFmt w:val="bullet"/>
      <w:lvlText w:val="•"/>
      <w:lvlJc w:val="left"/>
      <w:pPr>
        <w:tabs>
          <w:tab w:val="num" w:pos="1440"/>
        </w:tabs>
        <w:ind w:left="1440" w:hanging="360"/>
      </w:pPr>
      <w:rPr>
        <w:rFonts w:ascii="Times New Roman" w:hAnsi="Times New Roman" w:hint="default"/>
      </w:rPr>
    </w:lvl>
    <w:lvl w:ilvl="2" w:tplc="498CE25E" w:tentative="1">
      <w:start w:val="1"/>
      <w:numFmt w:val="bullet"/>
      <w:lvlText w:val="•"/>
      <w:lvlJc w:val="left"/>
      <w:pPr>
        <w:tabs>
          <w:tab w:val="num" w:pos="2160"/>
        </w:tabs>
        <w:ind w:left="2160" w:hanging="360"/>
      </w:pPr>
      <w:rPr>
        <w:rFonts w:ascii="Times New Roman" w:hAnsi="Times New Roman" w:hint="default"/>
      </w:rPr>
    </w:lvl>
    <w:lvl w:ilvl="3" w:tplc="F37A38C2" w:tentative="1">
      <w:start w:val="1"/>
      <w:numFmt w:val="bullet"/>
      <w:lvlText w:val="•"/>
      <w:lvlJc w:val="left"/>
      <w:pPr>
        <w:tabs>
          <w:tab w:val="num" w:pos="2880"/>
        </w:tabs>
        <w:ind w:left="2880" w:hanging="360"/>
      </w:pPr>
      <w:rPr>
        <w:rFonts w:ascii="Times New Roman" w:hAnsi="Times New Roman" w:hint="default"/>
      </w:rPr>
    </w:lvl>
    <w:lvl w:ilvl="4" w:tplc="E98C3DBC" w:tentative="1">
      <w:start w:val="1"/>
      <w:numFmt w:val="bullet"/>
      <w:lvlText w:val="•"/>
      <w:lvlJc w:val="left"/>
      <w:pPr>
        <w:tabs>
          <w:tab w:val="num" w:pos="3600"/>
        </w:tabs>
        <w:ind w:left="3600" w:hanging="360"/>
      </w:pPr>
      <w:rPr>
        <w:rFonts w:ascii="Times New Roman" w:hAnsi="Times New Roman" w:hint="default"/>
      </w:rPr>
    </w:lvl>
    <w:lvl w:ilvl="5" w:tplc="E9EA5C90" w:tentative="1">
      <w:start w:val="1"/>
      <w:numFmt w:val="bullet"/>
      <w:lvlText w:val="•"/>
      <w:lvlJc w:val="left"/>
      <w:pPr>
        <w:tabs>
          <w:tab w:val="num" w:pos="4320"/>
        </w:tabs>
        <w:ind w:left="4320" w:hanging="360"/>
      </w:pPr>
      <w:rPr>
        <w:rFonts w:ascii="Times New Roman" w:hAnsi="Times New Roman" w:hint="default"/>
      </w:rPr>
    </w:lvl>
    <w:lvl w:ilvl="6" w:tplc="5C244D3A" w:tentative="1">
      <w:start w:val="1"/>
      <w:numFmt w:val="bullet"/>
      <w:lvlText w:val="•"/>
      <w:lvlJc w:val="left"/>
      <w:pPr>
        <w:tabs>
          <w:tab w:val="num" w:pos="5040"/>
        </w:tabs>
        <w:ind w:left="5040" w:hanging="360"/>
      </w:pPr>
      <w:rPr>
        <w:rFonts w:ascii="Times New Roman" w:hAnsi="Times New Roman" w:hint="default"/>
      </w:rPr>
    </w:lvl>
    <w:lvl w:ilvl="7" w:tplc="3CAABF9C" w:tentative="1">
      <w:start w:val="1"/>
      <w:numFmt w:val="bullet"/>
      <w:lvlText w:val="•"/>
      <w:lvlJc w:val="left"/>
      <w:pPr>
        <w:tabs>
          <w:tab w:val="num" w:pos="5760"/>
        </w:tabs>
        <w:ind w:left="5760" w:hanging="360"/>
      </w:pPr>
      <w:rPr>
        <w:rFonts w:ascii="Times New Roman" w:hAnsi="Times New Roman" w:hint="default"/>
      </w:rPr>
    </w:lvl>
    <w:lvl w:ilvl="8" w:tplc="35A0AF5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A561B90"/>
    <w:multiLevelType w:val="hybridMultilevel"/>
    <w:tmpl w:val="56580760"/>
    <w:lvl w:ilvl="0" w:tplc="81BC71DA">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5C2488"/>
    <w:multiLevelType w:val="hybridMultilevel"/>
    <w:tmpl w:val="3E62BAAE"/>
    <w:lvl w:ilvl="0" w:tplc="288E2F00">
      <w:start w:val="1"/>
      <w:numFmt w:val="bullet"/>
      <w:lvlText w:val="•"/>
      <w:lvlJc w:val="left"/>
      <w:pPr>
        <w:tabs>
          <w:tab w:val="num" w:pos="720"/>
        </w:tabs>
        <w:ind w:left="720" w:hanging="360"/>
      </w:pPr>
      <w:rPr>
        <w:rFonts w:ascii="Arial" w:hAnsi="Arial" w:hint="default"/>
      </w:rPr>
    </w:lvl>
    <w:lvl w:ilvl="1" w:tplc="A0C407F8" w:tentative="1">
      <w:start w:val="1"/>
      <w:numFmt w:val="bullet"/>
      <w:lvlText w:val="•"/>
      <w:lvlJc w:val="left"/>
      <w:pPr>
        <w:tabs>
          <w:tab w:val="num" w:pos="1440"/>
        </w:tabs>
        <w:ind w:left="1440" w:hanging="360"/>
      </w:pPr>
      <w:rPr>
        <w:rFonts w:ascii="Arial" w:hAnsi="Arial" w:hint="default"/>
      </w:rPr>
    </w:lvl>
    <w:lvl w:ilvl="2" w:tplc="1064171E" w:tentative="1">
      <w:start w:val="1"/>
      <w:numFmt w:val="bullet"/>
      <w:lvlText w:val="•"/>
      <w:lvlJc w:val="left"/>
      <w:pPr>
        <w:tabs>
          <w:tab w:val="num" w:pos="2160"/>
        </w:tabs>
        <w:ind w:left="2160" w:hanging="360"/>
      </w:pPr>
      <w:rPr>
        <w:rFonts w:ascii="Arial" w:hAnsi="Arial" w:hint="default"/>
      </w:rPr>
    </w:lvl>
    <w:lvl w:ilvl="3" w:tplc="3ADC9D14" w:tentative="1">
      <w:start w:val="1"/>
      <w:numFmt w:val="bullet"/>
      <w:lvlText w:val="•"/>
      <w:lvlJc w:val="left"/>
      <w:pPr>
        <w:tabs>
          <w:tab w:val="num" w:pos="2880"/>
        </w:tabs>
        <w:ind w:left="2880" w:hanging="360"/>
      </w:pPr>
      <w:rPr>
        <w:rFonts w:ascii="Arial" w:hAnsi="Arial" w:hint="default"/>
      </w:rPr>
    </w:lvl>
    <w:lvl w:ilvl="4" w:tplc="A4B894F4" w:tentative="1">
      <w:start w:val="1"/>
      <w:numFmt w:val="bullet"/>
      <w:lvlText w:val="•"/>
      <w:lvlJc w:val="left"/>
      <w:pPr>
        <w:tabs>
          <w:tab w:val="num" w:pos="3600"/>
        </w:tabs>
        <w:ind w:left="3600" w:hanging="360"/>
      </w:pPr>
      <w:rPr>
        <w:rFonts w:ascii="Arial" w:hAnsi="Arial" w:hint="default"/>
      </w:rPr>
    </w:lvl>
    <w:lvl w:ilvl="5" w:tplc="FAFC5F82" w:tentative="1">
      <w:start w:val="1"/>
      <w:numFmt w:val="bullet"/>
      <w:lvlText w:val="•"/>
      <w:lvlJc w:val="left"/>
      <w:pPr>
        <w:tabs>
          <w:tab w:val="num" w:pos="4320"/>
        </w:tabs>
        <w:ind w:left="4320" w:hanging="360"/>
      </w:pPr>
      <w:rPr>
        <w:rFonts w:ascii="Arial" w:hAnsi="Arial" w:hint="default"/>
      </w:rPr>
    </w:lvl>
    <w:lvl w:ilvl="6" w:tplc="83E0A278" w:tentative="1">
      <w:start w:val="1"/>
      <w:numFmt w:val="bullet"/>
      <w:lvlText w:val="•"/>
      <w:lvlJc w:val="left"/>
      <w:pPr>
        <w:tabs>
          <w:tab w:val="num" w:pos="5040"/>
        </w:tabs>
        <w:ind w:left="5040" w:hanging="360"/>
      </w:pPr>
      <w:rPr>
        <w:rFonts w:ascii="Arial" w:hAnsi="Arial" w:hint="default"/>
      </w:rPr>
    </w:lvl>
    <w:lvl w:ilvl="7" w:tplc="45286118" w:tentative="1">
      <w:start w:val="1"/>
      <w:numFmt w:val="bullet"/>
      <w:lvlText w:val="•"/>
      <w:lvlJc w:val="left"/>
      <w:pPr>
        <w:tabs>
          <w:tab w:val="num" w:pos="5760"/>
        </w:tabs>
        <w:ind w:left="5760" w:hanging="360"/>
      </w:pPr>
      <w:rPr>
        <w:rFonts w:ascii="Arial" w:hAnsi="Arial" w:hint="default"/>
      </w:rPr>
    </w:lvl>
    <w:lvl w:ilvl="8" w:tplc="4928DE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805B08"/>
    <w:multiLevelType w:val="hybridMultilevel"/>
    <w:tmpl w:val="4C8E52AC"/>
    <w:lvl w:ilvl="0" w:tplc="B9E4D36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542E4"/>
    <w:multiLevelType w:val="hybridMultilevel"/>
    <w:tmpl w:val="C5283398"/>
    <w:lvl w:ilvl="0" w:tplc="BDAE73D6">
      <w:start w:val="1"/>
      <w:numFmt w:val="bullet"/>
      <w:lvlText w:val="•"/>
      <w:lvlJc w:val="left"/>
      <w:pPr>
        <w:tabs>
          <w:tab w:val="num" w:pos="720"/>
        </w:tabs>
        <w:ind w:left="720" w:hanging="360"/>
      </w:pPr>
      <w:rPr>
        <w:rFonts w:ascii="Times New Roman" w:hAnsi="Times New Roman" w:hint="default"/>
      </w:rPr>
    </w:lvl>
    <w:lvl w:ilvl="1" w:tplc="4D7CE4EE" w:tentative="1">
      <w:start w:val="1"/>
      <w:numFmt w:val="bullet"/>
      <w:lvlText w:val="•"/>
      <w:lvlJc w:val="left"/>
      <w:pPr>
        <w:tabs>
          <w:tab w:val="num" w:pos="1440"/>
        </w:tabs>
        <w:ind w:left="1440" w:hanging="360"/>
      </w:pPr>
      <w:rPr>
        <w:rFonts w:ascii="Times New Roman" w:hAnsi="Times New Roman" w:hint="default"/>
      </w:rPr>
    </w:lvl>
    <w:lvl w:ilvl="2" w:tplc="FEF6EC34" w:tentative="1">
      <w:start w:val="1"/>
      <w:numFmt w:val="bullet"/>
      <w:lvlText w:val="•"/>
      <w:lvlJc w:val="left"/>
      <w:pPr>
        <w:tabs>
          <w:tab w:val="num" w:pos="2160"/>
        </w:tabs>
        <w:ind w:left="2160" w:hanging="360"/>
      </w:pPr>
      <w:rPr>
        <w:rFonts w:ascii="Times New Roman" w:hAnsi="Times New Roman" w:hint="default"/>
      </w:rPr>
    </w:lvl>
    <w:lvl w:ilvl="3" w:tplc="32A40C6C" w:tentative="1">
      <w:start w:val="1"/>
      <w:numFmt w:val="bullet"/>
      <w:lvlText w:val="•"/>
      <w:lvlJc w:val="left"/>
      <w:pPr>
        <w:tabs>
          <w:tab w:val="num" w:pos="2880"/>
        </w:tabs>
        <w:ind w:left="2880" w:hanging="360"/>
      </w:pPr>
      <w:rPr>
        <w:rFonts w:ascii="Times New Roman" w:hAnsi="Times New Roman" w:hint="default"/>
      </w:rPr>
    </w:lvl>
    <w:lvl w:ilvl="4" w:tplc="FE2C621C" w:tentative="1">
      <w:start w:val="1"/>
      <w:numFmt w:val="bullet"/>
      <w:lvlText w:val="•"/>
      <w:lvlJc w:val="left"/>
      <w:pPr>
        <w:tabs>
          <w:tab w:val="num" w:pos="3600"/>
        </w:tabs>
        <w:ind w:left="3600" w:hanging="360"/>
      </w:pPr>
      <w:rPr>
        <w:rFonts w:ascii="Times New Roman" w:hAnsi="Times New Roman" w:hint="default"/>
      </w:rPr>
    </w:lvl>
    <w:lvl w:ilvl="5" w:tplc="5B0A0606" w:tentative="1">
      <w:start w:val="1"/>
      <w:numFmt w:val="bullet"/>
      <w:lvlText w:val="•"/>
      <w:lvlJc w:val="left"/>
      <w:pPr>
        <w:tabs>
          <w:tab w:val="num" w:pos="4320"/>
        </w:tabs>
        <w:ind w:left="4320" w:hanging="360"/>
      </w:pPr>
      <w:rPr>
        <w:rFonts w:ascii="Times New Roman" w:hAnsi="Times New Roman" w:hint="default"/>
      </w:rPr>
    </w:lvl>
    <w:lvl w:ilvl="6" w:tplc="7B04DE56" w:tentative="1">
      <w:start w:val="1"/>
      <w:numFmt w:val="bullet"/>
      <w:lvlText w:val="•"/>
      <w:lvlJc w:val="left"/>
      <w:pPr>
        <w:tabs>
          <w:tab w:val="num" w:pos="5040"/>
        </w:tabs>
        <w:ind w:left="5040" w:hanging="360"/>
      </w:pPr>
      <w:rPr>
        <w:rFonts w:ascii="Times New Roman" w:hAnsi="Times New Roman" w:hint="default"/>
      </w:rPr>
    </w:lvl>
    <w:lvl w:ilvl="7" w:tplc="41B64E56" w:tentative="1">
      <w:start w:val="1"/>
      <w:numFmt w:val="bullet"/>
      <w:lvlText w:val="•"/>
      <w:lvlJc w:val="left"/>
      <w:pPr>
        <w:tabs>
          <w:tab w:val="num" w:pos="5760"/>
        </w:tabs>
        <w:ind w:left="5760" w:hanging="360"/>
      </w:pPr>
      <w:rPr>
        <w:rFonts w:ascii="Times New Roman" w:hAnsi="Times New Roman" w:hint="default"/>
      </w:rPr>
    </w:lvl>
    <w:lvl w:ilvl="8" w:tplc="C46CF21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94B24A6"/>
    <w:multiLevelType w:val="hybridMultilevel"/>
    <w:tmpl w:val="38A43CBC"/>
    <w:lvl w:ilvl="0" w:tplc="7F00C6A2">
      <w:start w:val="1"/>
      <w:numFmt w:val="bullet"/>
      <w:lvlText w:val="•"/>
      <w:lvlJc w:val="left"/>
      <w:pPr>
        <w:tabs>
          <w:tab w:val="num" w:pos="720"/>
        </w:tabs>
        <w:ind w:left="720" w:hanging="360"/>
      </w:pPr>
      <w:rPr>
        <w:rFonts w:ascii="Times New Roman" w:hAnsi="Times New Roman" w:hint="default"/>
      </w:rPr>
    </w:lvl>
    <w:lvl w:ilvl="1" w:tplc="D8AA8330" w:tentative="1">
      <w:start w:val="1"/>
      <w:numFmt w:val="bullet"/>
      <w:lvlText w:val="•"/>
      <w:lvlJc w:val="left"/>
      <w:pPr>
        <w:tabs>
          <w:tab w:val="num" w:pos="1440"/>
        </w:tabs>
        <w:ind w:left="1440" w:hanging="360"/>
      </w:pPr>
      <w:rPr>
        <w:rFonts w:ascii="Times New Roman" w:hAnsi="Times New Roman" w:hint="default"/>
      </w:rPr>
    </w:lvl>
    <w:lvl w:ilvl="2" w:tplc="27487CAC" w:tentative="1">
      <w:start w:val="1"/>
      <w:numFmt w:val="bullet"/>
      <w:lvlText w:val="•"/>
      <w:lvlJc w:val="left"/>
      <w:pPr>
        <w:tabs>
          <w:tab w:val="num" w:pos="2160"/>
        </w:tabs>
        <w:ind w:left="2160" w:hanging="360"/>
      </w:pPr>
      <w:rPr>
        <w:rFonts w:ascii="Times New Roman" w:hAnsi="Times New Roman" w:hint="default"/>
      </w:rPr>
    </w:lvl>
    <w:lvl w:ilvl="3" w:tplc="7908A010" w:tentative="1">
      <w:start w:val="1"/>
      <w:numFmt w:val="bullet"/>
      <w:lvlText w:val="•"/>
      <w:lvlJc w:val="left"/>
      <w:pPr>
        <w:tabs>
          <w:tab w:val="num" w:pos="2880"/>
        </w:tabs>
        <w:ind w:left="2880" w:hanging="360"/>
      </w:pPr>
      <w:rPr>
        <w:rFonts w:ascii="Times New Roman" w:hAnsi="Times New Roman" w:hint="default"/>
      </w:rPr>
    </w:lvl>
    <w:lvl w:ilvl="4" w:tplc="257EDB24" w:tentative="1">
      <w:start w:val="1"/>
      <w:numFmt w:val="bullet"/>
      <w:lvlText w:val="•"/>
      <w:lvlJc w:val="left"/>
      <w:pPr>
        <w:tabs>
          <w:tab w:val="num" w:pos="3600"/>
        </w:tabs>
        <w:ind w:left="3600" w:hanging="360"/>
      </w:pPr>
      <w:rPr>
        <w:rFonts w:ascii="Times New Roman" w:hAnsi="Times New Roman" w:hint="default"/>
      </w:rPr>
    </w:lvl>
    <w:lvl w:ilvl="5" w:tplc="701A2664" w:tentative="1">
      <w:start w:val="1"/>
      <w:numFmt w:val="bullet"/>
      <w:lvlText w:val="•"/>
      <w:lvlJc w:val="left"/>
      <w:pPr>
        <w:tabs>
          <w:tab w:val="num" w:pos="4320"/>
        </w:tabs>
        <w:ind w:left="4320" w:hanging="360"/>
      </w:pPr>
      <w:rPr>
        <w:rFonts w:ascii="Times New Roman" w:hAnsi="Times New Roman" w:hint="default"/>
      </w:rPr>
    </w:lvl>
    <w:lvl w:ilvl="6" w:tplc="465A53EA" w:tentative="1">
      <w:start w:val="1"/>
      <w:numFmt w:val="bullet"/>
      <w:lvlText w:val="•"/>
      <w:lvlJc w:val="left"/>
      <w:pPr>
        <w:tabs>
          <w:tab w:val="num" w:pos="5040"/>
        </w:tabs>
        <w:ind w:left="5040" w:hanging="360"/>
      </w:pPr>
      <w:rPr>
        <w:rFonts w:ascii="Times New Roman" w:hAnsi="Times New Roman" w:hint="default"/>
      </w:rPr>
    </w:lvl>
    <w:lvl w:ilvl="7" w:tplc="B57011F2" w:tentative="1">
      <w:start w:val="1"/>
      <w:numFmt w:val="bullet"/>
      <w:lvlText w:val="•"/>
      <w:lvlJc w:val="left"/>
      <w:pPr>
        <w:tabs>
          <w:tab w:val="num" w:pos="5760"/>
        </w:tabs>
        <w:ind w:left="5760" w:hanging="360"/>
      </w:pPr>
      <w:rPr>
        <w:rFonts w:ascii="Times New Roman" w:hAnsi="Times New Roman" w:hint="default"/>
      </w:rPr>
    </w:lvl>
    <w:lvl w:ilvl="8" w:tplc="BE36C8A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0AC4752"/>
    <w:multiLevelType w:val="hybridMultilevel"/>
    <w:tmpl w:val="C6FC38F2"/>
    <w:lvl w:ilvl="0" w:tplc="F4609D74">
      <w:start w:val="1"/>
      <w:numFmt w:val="bullet"/>
      <w:lvlText w:val="•"/>
      <w:lvlJc w:val="left"/>
      <w:pPr>
        <w:tabs>
          <w:tab w:val="num" w:pos="720"/>
        </w:tabs>
        <w:ind w:left="720" w:hanging="360"/>
      </w:pPr>
      <w:rPr>
        <w:rFonts w:ascii="Times New Roman" w:hAnsi="Times New Roman" w:hint="default"/>
      </w:rPr>
    </w:lvl>
    <w:lvl w:ilvl="1" w:tplc="DBEEFD96" w:tentative="1">
      <w:start w:val="1"/>
      <w:numFmt w:val="bullet"/>
      <w:lvlText w:val="•"/>
      <w:lvlJc w:val="left"/>
      <w:pPr>
        <w:tabs>
          <w:tab w:val="num" w:pos="1440"/>
        </w:tabs>
        <w:ind w:left="1440" w:hanging="360"/>
      </w:pPr>
      <w:rPr>
        <w:rFonts w:ascii="Times New Roman" w:hAnsi="Times New Roman" w:hint="default"/>
      </w:rPr>
    </w:lvl>
    <w:lvl w:ilvl="2" w:tplc="1F2AE058" w:tentative="1">
      <w:start w:val="1"/>
      <w:numFmt w:val="bullet"/>
      <w:lvlText w:val="•"/>
      <w:lvlJc w:val="left"/>
      <w:pPr>
        <w:tabs>
          <w:tab w:val="num" w:pos="2160"/>
        </w:tabs>
        <w:ind w:left="2160" w:hanging="360"/>
      </w:pPr>
      <w:rPr>
        <w:rFonts w:ascii="Times New Roman" w:hAnsi="Times New Roman" w:hint="default"/>
      </w:rPr>
    </w:lvl>
    <w:lvl w:ilvl="3" w:tplc="1DA8F5E4" w:tentative="1">
      <w:start w:val="1"/>
      <w:numFmt w:val="bullet"/>
      <w:lvlText w:val="•"/>
      <w:lvlJc w:val="left"/>
      <w:pPr>
        <w:tabs>
          <w:tab w:val="num" w:pos="2880"/>
        </w:tabs>
        <w:ind w:left="2880" w:hanging="360"/>
      </w:pPr>
      <w:rPr>
        <w:rFonts w:ascii="Times New Roman" w:hAnsi="Times New Roman" w:hint="default"/>
      </w:rPr>
    </w:lvl>
    <w:lvl w:ilvl="4" w:tplc="F290081E" w:tentative="1">
      <w:start w:val="1"/>
      <w:numFmt w:val="bullet"/>
      <w:lvlText w:val="•"/>
      <w:lvlJc w:val="left"/>
      <w:pPr>
        <w:tabs>
          <w:tab w:val="num" w:pos="3600"/>
        </w:tabs>
        <w:ind w:left="3600" w:hanging="360"/>
      </w:pPr>
      <w:rPr>
        <w:rFonts w:ascii="Times New Roman" w:hAnsi="Times New Roman" w:hint="default"/>
      </w:rPr>
    </w:lvl>
    <w:lvl w:ilvl="5" w:tplc="C3AC413C" w:tentative="1">
      <w:start w:val="1"/>
      <w:numFmt w:val="bullet"/>
      <w:lvlText w:val="•"/>
      <w:lvlJc w:val="left"/>
      <w:pPr>
        <w:tabs>
          <w:tab w:val="num" w:pos="4320"/>
        </w:tabs>
        <w:ind w:left="4320" w:hanging="360"/>
      </w:pPr>
      <w:rPr>
        <w:rFonts w:ascii="Times New Roman" w:hAnsi="Times New Roman" w:hint="default"/>
      </w:rPr>
    </w:lvl>
    <w:lvl w:ilvl="6" w:tplc="1B446D16" w:tentative="1">
      <w:start w:val="1"/>
      <w:numFmt w:val="bullet"/>
      <w:lvlText w:val="•"/>
      <w:lvlJc w:val="left"/>
      <w:pPr>
        <w:tabs>
          <w:tab w:val="num" w:pos="5040"/>
        </w:tabs>
        <w:ind w:left="5040" w:hanging="360"/>
      </w:pPr>
      <w:rPr>
        <w:rFonts w:ascii="Times New Roman" w:hAnsi="Times New Roman" w:hint="default"/>
      </w:rPr>
    </w:lvl>
    <w:lvl w:ilvl="7" w:tplc="5DD2B820" w:tentative="1">
      <w:start w:val="1"/>
      <w:numFmt w:val="bullet"/>
      <w:lvlText w:val="•"/>
      <w:lvlJc w:val="left"/>
      <w:pPr>
        <w:tabs>
          <w:tab w:val="num" w:pos="5760"/>
        </w:tabs>
        <w:ind w:left="5760" w:hanging="360"/>
      </w:pPr>
      <w:rPr>
        <w:rFonts w:ascii="Times New Roman" w:hAnsi="Times New Roman" w:hint="default"/>
      </w:rPr>
    </w:lvl>
    <w:lvl w:ilvl="8" w:tplc="4778569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71DE1A93"/>
    <w:multiLevelType w:val="hybridMultilevel"/>
    <w:tmpl w:val="4CF8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1C246E"/>
    <w:multiLevelType w:val="hybridMultilevel"/>
    <w:tmpl w:val="76D8A6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5501E"/>
    <w:multiLevelType w:val="hybridMultilevel"/>
    <w:tmpl w:val="AD342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605CC"/>
    <w:multiLevelType w:val="hybridMultilevel"/>
    <w:tmpl w:val="2A5A0DCC"/>
    <w:lvl w:ilvl="0" w:tplc="A67EC304">
      <w:start w:val="1"/>
      <w:numFmt w:val="bullet"/>
      <w:lvlText w:val="•"/>
      <w:lvlJc w:val="left"/>
      <w:pPr>
        <w:tabs>
          <w:tab w:val="num" w:pos="720"/>
        </w:tabs>
        <w:ind w:left="720" w:hanging="360"/>
      </w:pPr>
      <w:rPr>
        <w:rFonts w:ascii="Arial" w:hAnsi="Arial" w:hint="default"/>
      </w:rPr>
    </w:lvl>
    <w:lvl w:ilvl="1" w:tplc="E54C2B64" w:tentative="1">
      <w:start w:val="1"/>
      <w:numFmt w:val="bullet"/>
      <w:lvlText w:val="•"/>
      <w:lvlJc w:val="left"/>
      <w:pPr>
        <w:tabs>
          <w:tab w:val="num" w:pos="1440"/>
        </w:tabs>
        <w:ind w:left="1440" w:hanging="360"/>
      </w:pPr>
      <w:rPr>
        <w:rFonts w:ascii="Arial" w:hAnsi="Arial" w:hint="default"/>
      </w:rPr>
    </w:lvl>
    <w:lvl w:ilvl="2" w:tplc="F572D1B2" w:tentative="1">
      <w:start w:val="1"/>
      <w:numFmt w:val="bullet"/>
      <w:lvlText w:val="•"/>
      <w:lvlJc w:val="left"/>
      <w:pPr>
        <w:tabs>
          <w:tab w:val="num" w:pos="2160"/>
        </w:tabs>
        <w:ind w:left="2160" w:hanging="360"/>
      </w:pPr>
      <w:rPr>
        <w:rFonts w:ascii="Arial" w:hAnsi="Arial" w:hint="default"/>
      </w:rPr>
    </w:lvl>
    <w:lvl w:ilvl="3" w:tplc="583202BE" w:tentative="1">
      <w:start w:val="1"/>
      <w:numFmt w:val="bullet"/>
      <w:lvlText w:val="•"/>
      <w:lvlJc w:val="left"/>
      <w:pPr>
        <w:tabs>
          <w:tab w:val="num" w:pos="2880"/>
        </w:tabs>
        <w:ind w:left="2880" w:hanging="360"/>
      </w:pPr>
      <w:rPr>
        <w:rFonts w:ascii="Arial" w:hAnsi="Arial" w:hint="default"/>
      </w:rPr>
    </w:lvl>
    <w:lvl w:ilvl="4" w:tplc="71AAE37C" w:tentative="1">
      <w:start w:val="1"/>
      <w:numFmt w:val="bullet"/>
      <w:lvlText w:val="•"/>
      <w:lvlJc w:val="left"/>
      <w:pPr>
        <w:tabs>
          <w:tab w:val="num" w:pos="3600"/>
        </w:tabs>
        <w:ind w:left="3600" w:hanging="360"/>
      </w:pPr>
      <w:rPr>
        <w:rFonts w:ascii="Arial" w:hAnsi="Arial" w:hint="default"/>
      </w:rPr>
    </w:lvl>
    <w:lvl w:ilvl="5" w:tplc="B3C2CE9E" w:tentative="1">
      <w:start w:val="1"/>
      <w:numFmt w:val="bullet"/>
      <w:lvlText w:val="•"/>
      <w:lvlJc w:val="left"/>
      <w:pPr>
        <w:tabs>
          <w:tab w:val="num" w:pos="4320"/>
        </w:tabs>
        <w:ind w:left="4320" w:hanging="360"/>
      </w:pPr>
      <w:rPr>
        <w:rFonts w:ascii="Arial" w:hAnsi="Arial" w:hint="default"/>
      </w:rPr>
    </w:lvl>
    <w:lvl w:ilvl="6" w:tplc="16087052" w:tentative="1">
      <w:start w:val="1"/>
      <w:numFmt w:val="bullet"/>
      <w:lvlText w:val="•"/>
      <w:lvlJc w:val="left"/>
      <w:pPr>
        <w:tabs>
          <w:tab w:val="num" w:pos="5040"/>
        </w:tabs>
        <w:ind w:left="5040" w:hanging="360"/>
      </w:pPr>
      <w:rPr>
        <w:rFonts w:ascii="Arial" w:hAnsi="Arial" w:hint="default"/>
      </w:rPr>
    </w:lvl>
    <w:lvl w:ilvl="7" w:tplc="96ACAD8A" w:tentative="1">
      <w:start w:val="1"/>
      <w:numFmt w:val="bullet"/>
      <w:lvlText w:val="•"/>
      <w:lvlJc w:val="left"/>
      <w:pPr>
        <w:tabs>
          <w:tab w:val="num" w:pos="5760"/>
        </w:tabs>
        <w:ind w:left="5760" w:hanging="360"/>
      </w:pPr>
      <w:rPr>
        <w:rFonts w:ascii="Arial" w:hAnsi="Arial" w:hint="default"/>
      </w:rPr>
    </w:lvl>
    <w:lvl w:ilvl="8" w:tplc="3B9AD242"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4"/>
  </w:num>
  <w:num w:numId="3">
    <w:abstractNumId w:val="14"/>
  </w:num>
  <w:num w:numId="4">
    <w:abstractNumId w:val="9"/>
  </w:num>
  <w:num w:numId="5">
    <w:abstractNumId w:val="8"/>
  </w:num>
  <w:num w:numId="6">
    <w:abstractNumId w:val="7"/>
  </w:num>
  <w:num w:numId="7">
    <w:abstractNumId w:val="5"/>
  </w:num>
  <w:num w:numId="8">
    <w:abstractNumId w:val="3"/>
  </w:num>
  <w:num w:numId="9">
    <w:abstractNumId w:val="11"/>
  </w:num>
  <w:num w:numId="10">
    <w:abstractNumId w:val="0"/>
  </w:num>
  <w:num w:numId="11">
    <w:abstractNumId w:val="13"/>
  </w:num>
  <w:num w:numId="12">
    <w:abstractNumId w:val="10"/>
  </w:num>
  <w:num w:numId="13">
    <w:abstractNumId w:val="1"/>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F8"/>
    <w:rsid w:val="000222B5"/>
    <w:rsid w:val="00025306"/>
    <w:rsid w:val="00041C14"/>
    <w:rsid w:val="000461A0"/>
    <w:rsid w:val="00047512"/>
    <w:rsid w:val="000565EE"/>
    <w:rsid w:val="0005681D"/>
    <w:rsid w:val="000677DE"/>
    <w:rsid w:val="00073F8C"/>
    <w:rsid w:val="00083B04"/>
    <w:rsid w:val="000A4A06"/>
    <w:rsid w:val="000A57FD"/>
    <w:rsid w:val="000A6AD9"/>
    <w:rsid w:val="000B2EC6"/>
    <w:rsid w:val="000B48D2"/>
    <w:rsid w:val="000E16EC"/>
    <w:rsid w:val="000E4919"/>
    <w:rsid w:val="001054F8"/>
    <w:rsid w:val="001113CF"/>
    <w:rsid w:val="00112D02"/>
    <w:rsid w:val="00114B80"/>
    <w:rsid w:val="00115CF8"/>
    <w:rsid w:val="0011635E"/>
    <w:rsid w:val="001206B2"/>
    <w:rsid w:val="00122F20"/>
    <w:rsid w:val="0012675E"/>
    <w:rsid w:val="00130C74"/>
    <w:rsid w:val="00133F35"/>
    <w:rsid w:val="001426DA"/>
    <w:rsid w:val="001427DC"/>
    <w:rsid w:val="0014638B"/>
    <w:rsid w:val="00154349"/>
    <w:rsid w:val="00157FD3"/>
    <w:rsid w:val="001607C3"/>
    <w:rsid w:val="0016111C"/>
    <w:rsid w:val="00180DEA"/>
    <w:rsid w:val="00184C0B"/>
    <w:rsid w:val="00190E9A"/>
    <w:rsid w:val="00192EF2"/>
    <w:rsid w:val="001C29B7"/>
    <w:rsid w:val="001C7920"/>
    <w:rsid w:val="001C7B44"/>
    <w:rsid w:val="001D32B5"/>
    <w:rsid w:val="001E4675"/>
    <w:rsid w:val="00215763"/>
    <w:rsid w:val="00230CC5"/>
    <w:rsid w:val="00233CA9"/>
    <w:rsid w:val="00264296"/>
    <w:rsid w:val="0026524C"/>
    <w:rsid w:val="0027454C"/>
    <w:rsid w:val="002837CB"/>
    <w:rsid w:val="00294FE1"/>
    <w:rsid w:val="002A39F1"/>
    <w:rsid w:val="002B6C80"/>
    <w:rsid w:val="002C0873"/>
    <w:rsid w:val="002C14B8"/>
    <w:rsid w:val="002F2544"/>
    <w:rsid w:val="00310C0B"/>
    <w:rsid w:val="003117B3"/>
    <w:rsid w:val="00317AEA"/>
    <w:rsid w:val="0034519B"/>
    <w:rsid w:val="00354EEF"/>
    <w:rsid w:val="00357FD8"/>
    <w:rsid w:val="00360F06"/>
    <w:rsid w:val="00365950"/>
    <w:rsid w:val="003679D5"/>
    <w:rsid w:val="0037764D"/>
    <w:rsid w:val="003A1922"/>
    <w:rsid w:val="003D3F4B"/>
    <w:rsid w:val="003D548C"/>
    <w:rsid w:val="003E34A1"/>
    <w:rsid w:val="003E36FE"/>
    <w:rsid w:val="003E651C"/>
    <w:rsid w:val="003E65E5"/>
    <w:rsid w:val="003E7DF9"/>
    <w:rsid w:val="004015E2"/>
    <w:rsid w:val="00402B81"/>
    <w:rsid w:val="00403799"/>
    <w:rsid w:val="00410D6C"/>
    <w:rsid w:val="00423D0F"/>
    <w:rsid w:val="00427516"/>
    <w:rsid w:val="00442A20"/>
    <w:rsid w:val="00445FFD"/>
    <w:rsid w:val="0046450E"/>
    <w:rsid w:val="00473A28"/>
    <w:rsid w:val="00481F31"/>
    <w:rsid w:val="00482193"/>
    <w:rsid w:val="004867AA"/>
    <w:rsid w:val="0049597F"/>
    <w:rsid w:val="0049624A"/>
    <w:rsid w:val="004A3AEB"/>
    <w:rsid w:val="004A5AEB"/>
    <w:rsid w:val="004E11E1"/>
    <w:rsid w:val="00501CD7"/>
    <w:rsid w:val="00510575"/>
    <w:rsid w:val="00513271"/>
    <w:rsid w:val="00517F7C"/>
    <w:rsid w:val="00520108"/>
    <w:rsid w:val="00532133"/>
    <w:rsid w:val="00550EEE"/>
    <w:rsid w:val="005534E5"/>
    <w:rsid w:val="005747F9"/>
    <w:rsid w:val="005772AF"/>
    <w:rsid w:val="0058174D"/>
    <w:rsid w:val="005874EB"/>
    <w:rsid w:val="005940C6"/>
    <w:rsid w:val="005A781D"/>
    <w:rsid w:val="005C66A0"/>
    <w:rsid w:val="005D05DD"/>
    <w:rsid w:val="005E5FAE"/>
    <w:rsid w:val="005F5F0B"/>
    <w:rsid w:val="005F61EA"/>
    <w:rsid w:val="00620376"/>
    <w:rsid w:val="00620F76"/>
    <w:rsid w:val="006509AB"/>
    <w:rsid w:val="00655EB1"/>
    <w:rsid w:val="00656FE8"/>
    <w:rsid w:val="00682992"/>
    <w:rsid w:val="00685406"/>
    <w:rsid w:val="00686734"/>
    <w:rsid w:val="006A2E0F"/>
    <w:rsid w:val="006A3F2C"/>
    <w:rsid w:val="006B09A5"/>
    <w:rsid w:val="006B4313"/>
    <w:rsid w:val="006C0197"/>
    <w:rsid w:val="006C0E9B"/>
    <w:rsid w:val="006D0A45"/>
    <w:rsid w:val="006D6C12"/>
    <w:rsid w:val="006E2822"/>
    <w:rsid w:val="006F4B78"/>
    <w:rsid w:val="006F4E08"/>
    <w:rsid w:val="0070387F"/>
    <w:rsid w:val="00703A93"/>
    <w:rsid w:val="00712D39"/>
    <w:rsid w:val="00717816"/>
    <w:rsid w:val="007204C5"/>
    <w:rsid w:val="0073422E"/>
    <w:rsid w:val="00752F59"/>
    <w:rsid w:val="00762B4A"/>
    <w:rsid w:val="00777C70"/>
    <w:rsid w:val="007A059A"/>
    <w:rsid w:val="007A5D95"/>
    <w:rsid w:val="007C7073"/>
    <w:rsid w:val="007D74C8"/>
    <w:rsid w:val="007E313F"/>
    <w:rsid w:val="007F7328"/>
    <w:rsid w:val="0080438F"/>
    <w:rsid w:val="008048C2"/>
    <w:rsid w:val="008052E3"/>
    <w:rsid w:val="0081013A"/>
    <w:rsid w:val="00811BDB"/>
    <w:rsid w:val="00825E00"/>
    <w:rsid w:val="00833154"/>
    <w:rsid w:val="008447A7"/>
    <w:rsid w:val="00845283"/>
    <w:rsid w:val="00846FA1"/>
    <w:rsid w:val="00856996"/>
    <w:rsid w:val="00881642"/>
    <w:rsid w:val="00881B73"/>
    <w:rsid w:val="00893E24"/>
    <w:rsid w:val="008A0E0A"/>
    <w:rsid w:val="008A5CD0"/>
    <w:rsid w:val="008B010A"/>
    <w:rsid w:val="008B599B"/>
    <w:rsid w:val="008D4086"/>
    <w:rsid w:val="008E0D82"/>
    <w:rsid w:val="008E1EC8"/>
    <w:rsid w:val="008F0552"/>
    <w:rsid w:val="0090304A"/>
    <w:rsid w:val="009031B3"/>
    <w:rsid w:val="009051BE"/>
    <w:rsid w:val="0092262A"/>
    <w:rsid w:val="009314CA"/>
    <w:rsid w:val="009434D5"/>
    <w:rsid w:val="00950EB4"/>
    <w:rsid w:val="00951932"/>
    <w:rsid w:val="00952410"/>
    <w:rsid w:val="00954739"/>
    <w:rsid w:val="00982327"/>
    <w:rsid w:val="009923B5"/>
    <w:rsid w:val="00996AAF"/>
    <w:rsid w:val="009A4574"/>
    <w:rsid w:val="009A7350"/>
    <w:rsid w:val="009B6E38"/>
    <w:rsid w:val="009C07B9"/>
    <w:rsid w:val="009C34CE"/>
    <w:rsid w:val="009C4678"/>
    <w:rsid w:val="009D33D8"/>
    <w:rsid w:val="009E59B3"/>
    <w:rsid w:val="009F048B"/>
    <w:rsid w:val="009F453A"/>
    <w:rsid w:val="00A03A01"/>
    <w:rsid w:val="00A07ED0"/>
    <w:rsid w:val="00A1019D"/>
    <w:rsid w:val="00A37950"/>
    <w:rsid w:val="00A61587"/>
    <w:rsid w:val="00A65B20"/>
    <w:rsid w:val="00A714E8"/>
    <w:rsid w:val="00A7188C"/>
    <w:rsid w:val="00A7202A"/>
    <w:rsid w:val="00A770EB"/>
    <w:rsid w:val="00A82E70"/>
    <w:rsid w:val="00A84ED8"/>
    <w:rsid w:val="00A953E7"/>
    <w:rsid w:val="00AA0117"/>
    <w:rsid w:val="00AC1224"/>
    <w:rsid w:val="00AC1C32"/>
    <w:rsid w:val="00AC25FA"/>
    <w:rsid w:val="00AD57B8"/>
    <w:rsid w:val="00AE1C07"/>
    <w:rsid w:val="00AE7C51"/>
    <w:rsid w:val="00AF0811"/>
    <w:rsid w:val="00AF275C"/>
    <w:rsid w:val="00B04213"/>
    <w:rsid w:val="00B11CF5"/>
    <w:rsid w:val="00B14CB2"/>
    <w:rsid w:val="00B24404"/>
    <w:rsid w:val="00B33731"/>
    <w:rsid w:val="00B33F4B"/>
    <w:rsid w:val="00B357EB"/>
    <w:rsid w:val="00B35E96"/>
    <w:rsid w:val="00B40995"/>
    <w:rsid w:val="00B50B7B"/>
    <w:rsid w:val="00B63C44"/>
    <w:rsid w:val="00B65C68"/>
    <w:rsid w:val="00B71F7D"/>
    <w:rsid w:val="00B71F92"/>
    <w:rsid w:val="00B813C1"/>
    <w:rsid w:val="00B9278D"/>
    <w:rsid w:val="00BA094F"/>
    <w:rsid w:val="00BB705C"/>
    <w:rsid w:val="00BC318D"/>
    <w:rsid w:val="00BE02F9"/>
    <w:rsid w:val="00BE0FB9"/>
    <w:rsid w:val="00BE362B"/>
    <w:rsid w:val="00BE7541"/>
    <w:rsid w:val="00C20E20"/>
    <w:rsid w:val="00C22D17"/>
    <w:rsid w:val="00C31B80"/>
    <w:rsid w:val="00C4158B"/>
    <w:rsid w:val="00C43B80"/>
    <w:rsid w:val="00C44BE9"/>
    <w:rsid w:val="00C52F80"/>
    <w:rsid w:val="00C6585D"/>
    <w:rsid w:val="00C70032"/>
    <w:rsid w:val="00C80169"/>
    <w:rsid w:val="00CA13C7"/>
    <w:rsid w:val="00CA227C"/>
    <w:rsid w:val="00CA2AD7"/>
    <w:rsid w:val="00CA3B52"/>
    <w:rsid w:val="00CB2D24"/>
    <w:rsid w:val="00CB4E79"/>
    <w:rsid w:val="00CC793C"/>
    <w:rsid w:val="00CE0788"/>
    <w:rsid w:val="00CE3C82"/>
    <w:rsid w:val="00CE3F93"/>
    <w:rsid w:val="00CF0A42"/>
    <w:rsid w:val="00CF0B7D"/>
    <w:rsid w:val="00D0108A"/>
    <w:rsid w:val="00D03E12"/>
    <w:rsid w:val="00D073DE"/>
    <w:rsid w:val="00D526FF"/>
    <w:rsid w:val="00D7600F"/>
    <w:rsid w:val="00D80962"/>
    <w:rsid w:val="00D9083D"/>
    <w:rsid w:val="00D9628B"/>
    <w:rsid w:val="00DA75D0"/>
    <w:rsid w:val="00DA7CC2"/>
    <w:rsid w:val="00DB3FE6"/>
    <w:rsid w:val="00DC319B"/>
    <w:rsid w:val="00DF40CA"/>
    <w:rsid w:val="00E00B42"/>
    <w:rsid w:val="00E01E7F"/>
    <w:rsid w:val="00E044F5"/>
    <w:rsid w:val="00E11262"/>
    <w:rsid w:val="00E20A08"/>
    <w:rsid w:val="00E51A93"/>
    <w:rsid w:val="00E51FF4"/>
    <w:rsid w:val="00E552B9"/>
    <w:rsid w:val="00E622ED"/>
    <w:rsid w:val="00E65579"/>
    <w:rsid w:val="00E83680"/>
    <w:rsid w:val="00E949E2"/>
    <w:rsid w:val="00EB3568"/>
    <w:rsid w:val="00EC0519"/>
    <w:rsid w:val="00ED1DE0"/>
    <w:rsid w:val="00ED38F8"/>
    <w:rsid w:val="00EE08F5"/>
    <w:rsid w:val="00EE35CE"/>
    <w:rsid w:val="00EE4DFA"/>
    <w:rsid w:val="00EF6B6B"/>
    <w:rsid w:val="00F22263"/>
    <w:rsid w:val="00F23547"/>
    <w:rsid w:val="00F32A10"/>
    <w:rsid w:val="00F33383"/>
    <w:rsid w:val="00F45DDA"/>
    <w:rsid w:val="00F50444"/>
    <w:rsid w:val="00F630B5"/>
    <w:rsid w:val="00F9037D"/>
    <w:rsid w:val="00F963FE"/>
    <w:rsid w:val="00FA0060"/>
    <w:rsid w:val="00FB0916"/>
    <w:rsid w:val="00FB0B5A"/>
    <w:rsid w:val="00FB6EF8"/>
    <w:rsid w:val="00FC01CC"/>
    <w:rsid w:val="00FD0150"/>
    <w:rsid w:val="00FE1323"/>
    <w:rsid w:val="00FE1F62"/>
    <w:rsid w:val="00FF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AC0E55-6ECC-477D-89E7-CE76728D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8F8"/>
    <w:pPr>
      <w:spacing w:after="160" w:line="259" w:lineRule="auto"/>
    </w:pPr>
  </w:style>
  <w:style w:type="paragraph" w:styleId="Heading1">
    <w:name w:val="heading 1"/>
    <w:basedOn w:val="Normal"/>
    <w:next w:val="Normal"/>
    <w:link w:val="Heading1Char"/>
    <w:uiPriority w:val="9"/>
    <w:qFormat/>
    <w:rsid w:val="00A82E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38F8"/>
    <w:pPr>
      <w:spacing w:after="0" w:line="240" w:lineRule="auto"/>
    </w:pPr>
  </w:style>
  <w:style w:type="character" w:styleId="Hyperlink">
    <w:name w:val="Hyperlink"/>
    <w:basedOn w:val="DefaultParagraphFont"/>
    <w:uiPriority w:val="99"/>
    <w:unhideWhenUsed/>
    <w:rsid w:val="00ED38F8"/>
    <w:rPr>
      <w:color w:val="0000FF" w:themeColor="hyperlink"/>
      <w:u w:val="single"/>
    </w:rPr>
  </w:style>
  <w:style w:type="paragraph" w:styleId="Header">
    <w:name w:val="header"/>
    <w:basedOn w:val="Normal"/>
    <w:link w:val="HeaderChar"/>
    <w:uiPriority w:val="99"/>
    <w:unhideWhenUsed/>
    <w:rsid w:val="00DF4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0CA"/>
  </w:style>
  <w:style w:type="paragraph" w:styleId="Footer">
    <w:name w:val="footer"/>
    <w:basedOn w:val="Normal"/>
    <w:link w:val="FooterChar"/>
    <w:uiPriority w:val="99"/>
    <w:unhideWhenUsed/>
    <w:rsid w:val="00DF4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0CA"/>
  </w:style>
  <w:style w:type="table" w:styleId="TableGrid">
    <w:name w:val="Table Grid"/>
    <w:basedOn w:val="TableNormal"/>
    <w:uiPriority w:val="59"/>
    <w:rsid w:val="001C7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17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7B3"/>
    <w:rPr>
      <w:rFonts w:ascii="Tahoma" w:hAnsi="Tahoma" w:cs="Tahoma"/>
      <w:sz w:val="16"/>
      <w:szCs w:val="16"/>
    </w:rPr>
  </w:style>
  <w:style w:type="character" w:customStyle="1" w:styleId="Heading1Char">
    <w:name w:val="Heading 1 Char"/>
    <w:basedOn w:val="DefaultParagraphFont"/>
    <w:link w:val="Heading1"/>
    <w:uiPriority w:val="9"/>
    <w:rsid w:val="00A82E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2E70"/>
    <w:pPr>
      <w:spacing w:line="276" w:lineRule="auto"/>
      <w:outlineLvl w:val="9"/>
    </w:pPr>
    <w:rPr>
      <w:lang w:eastAsia="ja-JP"/>
    </w:rPr>
  </w:style>
  <w:style w:type="paragraph" w:styleId="TOC2">
    <w:name w:val="toc 2"/>
    <w:basedOn w:val="Normal"/>
    <w:next w:val="Normal"/>
    <w:autoRedefine/>
    <w:uiPriority w:val="39"/>
    <w:semiHidden/>
    <w:unhideWhenUsed/>
    <w:qFormat/>
    <w:rsid w:val="000677DE"/>
    <w:pPr>
      <w:spacing w:after="100" w:line="276" w:lineRule="auto"/>
      <w:ind w:left="220"/>
    </w:pPr>
    <w:rPr>
      <w:rFonts w:eastAsiaTheme="minorEastAsia"/>
      <w:lang w:eastAsia="ja-JP"/>
    </w:rPr>
  </w:style>
  <w:style w:type="paragraph" w:styleId="TOC1">
    <w:name w:val="toc 1"/>
    <w:basedOn w:val="Normal"/>
    <w:next w:val="Normal"/>
    <w:autoRedefine/>
    <w:uiPriority w:val="39"/>
    <w:unhideWhenUsed/>
    <w:qFormat/>
    <w:rsid w:val="000677DE"/>
    <w:pPr>
      <w:spacing w:after="100" w:line="276" w:lineRule="auto"/>
    </w:pPr>
    <w:rPr>
      <w:rFonts w:eastAsiaTheme="minorEastAsia"/>
      <w:lang w:eastAsia="ja-JP"/>
    </w:rPr>
  </w:style>
  <w:style w:type="paragraph" w:styleId="TOC3">
    <w:name w:val="toc 3"/>
    <w:basedOn w:val="Normal"/>
    <w:next w:val="Normal"/>
    <w:autoRedefine/>
    <w:uiPriority w:val="39"/>
    <w:semiHidden/>
    <w:unhideWhenUsed/>
    <w:qFormat/>
    <w:rsid w:val="000677DE"/>
    <w:pPr>
      <w:spacing w:after="100" w:line="276" w:lineRule="auto"/>
      <w:ind w:left="440"/>
    </w:pPr>
    <w:rPr>
      <w:rFonts w:eastAsiaTheme="minorEastAsia"/>
      <w:lang w:eastAsia="ja-JP"/>
    </w:rPr>
  </w:style>
  <w:style w:type="paragraph" w:styleId="ListParagraph">
    <w:name w:val="List Paragraph"/>
    <w:basedOn w:val="Normal"/>
    <w:uiPriority w:val="34"/>
    <w:qFormat/>
    <w:rsid w:val="00811BDB"/>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7342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943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5744">
      <w:bodyDiv w:val="1"/>
      <w:marLeft w:val="0"/>
      <w:marRight w:val="0"/>
      <w:marTop w:val="0"/>
      <w:marBottom w:val="0"/>
      <w:divBdr>
        <w:top w:val="none" w:sz="0" w:space="0" w:color="auto"/>
        <w:left w:val="none" w:sz="0" w:space="0" w:color="auto"/>
        <w:bottom w:val="none" w:sz="0" w:space="0" w:color="auto"/>
        <w:right w:val="none" w:sz="0" w:space="0" w:color="auto"/>
      </w:divBdr>
    </w:div>
    <w:div w:id="25763993">
      <w:bodyDiv w:val="1"/>
      <w:marLeft w:val="0"/>
      <w:marRight w:val="0"/>
      <w:marTop w:val="0"/>
      <w:marBottom w:val="0"/>
      <w:divBdr>
        <w:top w:val="none" w:sz="0" w:space="0" w:color="auto"/>
        <w:left w:val="none" w:sz="0" w:space="0" w:color="auto"/>
        <w:bottom w:val="none" w:sz="0" w:space="0" w:color="auto"/>
        <w:right w:val="none" w:sz="0" w:space="0" w:color="auto"/>
      </w:divBdr>
    </w:div>
    <w:div w:id="201287900">
      <w:bodyDiv w:val="1"/>
      <w:marLeft w:val="0"/>
      <w:marRight w:val="0"/>
      <w:marTop w:val="0"/>
      <w:marBottom w:val="0"/>
      <w:divBdr>
        <w:top w:val="none" w:sz="0" w:space="0" w:color="auto"/>
        <w:left w:val="none" w:sz="0" w:space="0" w:color="auto"/>
        <w:bottom w:val="none" w:sz="0" w:space="0" w:color="auto"/>
        <w:right w:val="none" w:sz="0" w:space="0" w:color="auto"/>
      </w:divBdr>
    </w:div>
    <w:div w:id="210920024">
      <w:bodyDiv w:val="1"/>
      <w:marLeft w:val="0"/>
      <w:marRight w:val="0"/>
      <w:marTop w:val="0"/>
      <w:marBottom w:val="0"/>
      <w:divBdr>
        <w:top w:val="none" w:sz="0" w:space="0" w:color="auto"/>
        <w:left w:val="none" w:sz="0" w:space="0" w:color="auto"/>
        <w:bottom w:val="none" w:sz="0" w:space="0" w:color="auto"/>
        <w:right w:val="none" w:sz="0" w:space="0" w:color="auto"/>
      </w:divBdr>
    </w:div>
    <w:div w:id="233592409">
      <w:bodyDiv w:val="1"/>
      <w:marLeft w:val="0"/>
      <w:marRight w:val="0"/>
      <w:marTop w:val="0"/>
      <w:marBottom w:val="0"/>
      <w:divBdr>
        <w:top w:val="none" w:sz="0" w:space="0" w:color="auto"/>
        <w:left w:val="none" w:sz="0" w:space="0" w:color="auto"/>
        <w:bottom w:val="none" w:sz="0" w:space="0" w:color="auto"/>
        <w:right w:val="none" w:sz="0" w:space="0" w:color="auto"/>
      </w:divBdr>
    </w:div>
    <w:div w:id="248733649">
      <w:bodyDiv w:val="1"/>
      <w:marLeft w:val="0"/>
      <w:marRight w:val="0"/>
      <w:marTop w:val="0"/>
      <w:marBottom w:val="0"/>
      <w:divBdr>
        <w:top w:val="none" w:sz="0" w:space="0" w:color="auto"/>
        <w:left w:val="none" w:sz="0" w:space="0" w:color="auto"/>
        <w:bottom w:val="none" w:sz="0" w:space="0" w:color="auto"/>
        <w:right w:val="none" w:sz="0" w:space="0" w:color="auto"/>
      </w:divBdr>
    </w:div>
    <w:div w:id="301008076">
      <w:bodyDiv w:val="1"/>
      <w:marLeft w:val="0"/>
      <w:marRight w:val="0"/>
      <w:marTop w:val="0"/>
      <w:marBottom w:val="0"/>
      <w:divBdr>
        <w:top w:val="none" w:sz="0" w:space="0" w:color="auto"/>
        <w:left w:val="none" w:sz="0" w:space="0" w:color="auto"/>
        <w:bottom w:val="none" w:sz="0" w:space="0" w:color="auto"/>
        <w:right w:val="none" w:sz="0" w:space="0" w:color="auto"/>
      </w:divBdr>
      <w:divsChild>
        <w:div w:id="129060123">
          <w:marLeft w:val="0"/>
          <w:marRight w:val="0"/>
          <w:marTop w:val="0"/>
          <w:marBottom w:val="0"/>
          <w:divBdr>
            <w:top w:val="none" w:sz="0" w:space="0" w:color="auto"/>
            <w:left w:val="none" w:sz="0" w:space="0" w:color="auto"/>
            <w:bottom w:val="none" w:sz="0" w:space="0" w:color="auto"/>
            <w:right w:val="none" w:sz="0" w:space="0" w:color="auto"/>
          </w:divBdr>
          <w:divsChild>
            <w:div w:id="1558904972">
              <w:marLeft w:val="0"/>
              <w:marRight w:val="0"/>
              <w:marTop w:val="0"/>
              <w:marBottom w:val="0"/>
              <w:divBdr>
                <w:top w:val="none" w:sz="0" w:space="0" w:color="auto"/>
                <w:left w:val="none" w:sz="0" w:space="0" w:color="auto"/>
                <w:bottom w:val="none" w:sz="0" w:space="0" w:color="auto"/>
                <w:right w:val="none" w:sz="0" w:space="0" w:color="auto"/>
              </w:divBdr>
              <w:divsChild>
                <w:div w:id="659389001">
                  <w:marLeft w:val="0"/>
                  <w:marRight w:val="0"/>
                  <w:marTop w:val="0"/>
                  <w:marBottom w:val="0"/>
                  <w:divBdr>
                    <w:top w:val="none" w:sz="0" w:space="0" w:color="auto"/>
                    <w:left w:val="none" w:sz="0" w:space="0" w:color="auto"/>
                    <w:bottom w:val="none" w:sz="0" w:space="0" w:color="auto"/>
                    <w:right w:val="none" w:sz="0" w:space="0" w:color="auto"/>
                  </w:divBdr>
                  <w:divsChild>
                    <w:div w:id="2004359231">
                      <w:marLeft w:val="0"/>
                      <w:marRight w:val="0"/>
                      <w:marTop w:val="0"/>
                      <w:marBottom w:val="0"/>
                      <w:divBdr>
                        <w:top w:val="none" w:sz="0" w:space="0" w:color="auto"/>
                        <w:left w:val="none" w:sz="0" w:space="0" w:color="auto"/>
                        <w:bottom w:val="none" w:sz="0" w:space="0" w:color="auto"/>
                        <w:right w:val="none" w:sz="0" w:space="0" w:color="auto"/>
                      </w:divBdr>
                      <w:divsChild>
                        <w:div w:id="813302564">
                          <w:marLeft w:val="0"/>
                          <w:marRight w:val="0"/>
                          <w:marTop w:val="0"/>
                          <w:marBottom w:val="0"/>
                          <w:divBdr>
                            <w:top w:val="none" w:sz="0" w:space="0" w:color="auto"/>
                            <w:left w:val="none" w:sz="0" w:space="0" w:color="auto"/>
                            <w:bottom w:val="none" w:sz="0" w:space="0" w:color="auto"/>
                            <w:right w:val="none" w:sz="0" w:space="0" w:color="auto"/>
                          </w:divBdr>
                          <w:divsChild>
                            <w:div w:id="522204195">
                              <w:marLeft w:val="0"/>
                              <w:marRight w:val="0"/>
                              <w:marTop w:val="0"/>
                              <w:marBottom w:val="0"/>
                              <w:divBdr>
                                <w:top w:val="none" w:sz="0" w:space="0" w:color="auto"/>
                                <w:left w:val="none" w:sz="0" w:space="0" w:color="auto"/>
                                <w:bottom w:val="none" w:sz="0" w:space="0" w:color="auto"/>
                                <w:right w:val="none" w:sz="0" w:space="0" w:color="auto"/>
                              </w:divBdr>
                              <w:divsChild>
                                <w:div w:id="1604072372">
                                  <w:marLeft w:val="0"/>
                                  <w:marRight w:val="0"/>
                                  <w:marTop w:val="0"/>
                                  <w:marBottom w:val="0"/>
                                  <w:divBdr>
                                    <w:top w:val="none" w:sz="0" w:space="0" w:color="auto"/>
                                    <w:left w:val="none" w:sz="0" w:space="0" w:color="auto"/>
                                    <w:bottom w:val="none" w:sz="0" w:space="0" w:color="auto"/>
                                    <w:right w:val="none" w:sz="0" w:space="0" w:color="auto"/>
                                  </w:divBdr>
                                  <w:divsChild>
                                    <w:div w:id="427848828">
                                      <w:marLeft w:val="0"/>
                                      <w:marRight w:val="0"/>
                                      <w:marTop w:val="0"/>
                                      <w:marBottom w:val="0"/>
                                      <w:divBdr>
                                        <w:top w:val="none" w:sz="0" w:space="0" w:color="auto"/>
                                        <w:left w:val="none" w:sz="0" w:space="0" w:color="auto"/>
                                        <w:bottom w:val="none" w:sz="0" w:space="0" w:color="auto"/>
                                        <w:right w:val="none" w:sz="0" w:space="0" w:color="auto"/>
                                      </w:divBdr>
                                      <w:divsChild>
                                        <w:div w:id="881476290">
                                          <w:marLeft w:val="0"/>
                                          <w:marRight w:val="0"/>
                                          <w:marTop w:val="0"/>
                                          <w:marBottom w:val="0"/>
                                          <w:divBdr>
                                            <w:top w:val="none" w:sz="0" w:space="0" w:color="auto"/>
                                            <w:left w:val="none" w:sz="0" w:space="0" w:color="auto"/>
                                            <w:bottom w:val="none" w:sz="0" w:space="0" w:color="auto"/>
                                            <w:right w:val="none" w:sz="0" w:space="0" w:color="auto"/>
                                          </w:divBdr>
                                          <w:divsChild>
                                            <w:div w:id="1425029529">
                                              <w:marLeft w:val="0"/>
                                              <w:marRight w:val="0"/>
                                              <w:marTop w:val="0"/>
                                              <w:marBottom w:val="0"/>
                                              <w:divBdr>
                                                <w:top w:val="single" w:sz="12" w:space="2" w:color="FFFFCC"/>
                                                <w:left w:val="single" w:sz="12" w:space="2" w:color="FFFFCC"/>
                                                <w:bottom w:val="single" w:sz="12" w:space="2" w:color="FFFFCC"/>
                                                <w:right w:val="single" w:sz="12" w:space="0" w:color="FFFFCC"/>
                                              </w:divBdr>
                                              <w:divsChild>
                                                <w:div w:id="1685672658">
                                                  <w:marLeft w:val="0"/>
                                                  <w:marRight w:val="0"/>
                                                  <w:marTop w:val="0"/>
                                                  <w:marBottom w:val="0"/>
                                                  <w:divBdr>
                                                    <w:top w:val="none" w:sz="0" w:space="0" w:color="auto"/>
                                                    <w:left w:val="none" w:sz="0" w:space="0" w:color="auto"/>
                                                    <w:bottom w:val="none" w:sz="0" w:space="0" w:color="auto"/>
                                                    <w:right w:val="none" w:sz="0" w:space="0" w:color="auto"/>
                                                  </w:divBdr>
                                                  <w:divsChild>
                                                    <w:div w:id="1613895981">
                                                      <w:marLeft w:val="0"/>
                                                      <w:marRight w:val="0"/>
                                                      <w:marTop w:val="0"/>
                                                      <w:marBottom w:val="0"/>
                                                      <w:divBdr>
                                                        <w:top w:val="none" w:sz="0" w:space="0" w:color="auto"/>
                                                        <w:left w:val="none" w:sz="0" w:space="0" w:color="auto"/>
                                                        <w:bottom w:val="none" w:sz="0" w:space="0" w:color="auto"/>
                                                        <w:right w:val="none" w:sz="0" w:space="0" w:color="auto"/>
                                                      </w:divBdr>
                                                      <w:divsChild>
                                                        <w:div w:id="777220296">
                                                          <w:marLeft w:val="0"/>
                                                          <w:marRight w:val="0"/>
                                                          <w:marTop w:val="0"/>
                                                          <w:marBottom w:val="0"/>
                                                          <w:divBdr>
                                                            <w:top w:val="none" w:sz="0" w:space="0" w:color="auto"/>
                                                            <w:left w:val="none" w:sz="0" w:space="0" w:color="auto"/>
                                                            <w:bottom w:val="none" w:sz="0" w:space="0" w:color="auto"/>
                                                            <w:right w:val="none" w:sz="0" w:space="0" w:color="auto"/>
                                                          </w:divBdr>
                                                          <w:divsChild>
                                                            <w:div w:id="577177752">
                                                              <w:marLeft w:val="0"/>
                                                              <w:marRight w:val="0"/>
                                                              <w:marTop w:val="0"/>
                                                              <w:marBottom w:val="0"/>
                                                              <w:divBdr>
                                                                <w:top w:val="none" w:sz="0" w:space="0" w:color="auto"/>
                                                                <w:left w:val="none" w:sz="0" w:space="0" w:color="auto"/>
                                                                <w:bottom w:val="none" w:sz="0" w:space="0" w:color="auto"/>
                                                                <w:right w:val="none" w:sz="0" w:space="0" w:color="auto"/>
                                                              </w:divBdr>
                                                              <w:divsChild>
                                                                <w:div w:id="235364810">
                                                                  <w:marLeft w:val="0"/>
                                                                  <w:marRight w:val="0"/>
                                                                  <w:marTop w:val="0"/>
                                                                  <w:marBottom w:val="0"/>
                                                                  <w:divBdr>
                                                                    <w:top w:val="none" w:sz="0" w:space="0" w:color="auto"/>
                                                                    <w:left w:val="none" w:sz="0" w:space="0" w:color="auto"/>
                                                                    <w:bottom w:val="none" w:sz="0" w:space="0" w:color="auto"/>
                                                                    <w:right w:val="none" w:sz="0" w:space="0" w:color="auto"/>
                                                                  </w:divBdr>
                                                                  <w:divsChild>
                                                                    <w:div w:id="813332699">
                                                                      <w:marLeft w:val="0"/>
                                                                      <w:marRight w:val="0"/>
                                                                      <w:marTop w:val="0"/>
                                                                      <w:marBottom w:val="0"/>
                                                                      <w:divBdr>
                                                                        <w:top w:val="none" w:sz="0" w:space="0" w:color="auto"/>
                                                                        <w:left w:val="none" w:sz="0" w:space="0" w:color="auto"/>
                                                                        <w:bottom w:val="none" w:sz="0" w:space="0" w:color="auto"/>
                                                                        <w:right w:val="none" w:sz="0" w:space="0" w:color="auto"/>
                                                                      </w:divBdr>
                                                                      <w:divsChild>
                                                                        <w:div w:id="1209144880">
                                                                          <w:marLeft w:val="0"/>
                                                                          <w:marRight w:val="0"/>
                                                                          <w:marTop w:val="0"/>
                                                                          <w:marBottom w:val="0"/>
                                                                          <w:divBdr>
                                                                            <w:top w:val="none" w:sz="0" w:space="0" w:color="auto"/>
                                                                            <w:left w:val="none" w:sz="0" w:space="0" w:color="auto"/>
                                                                            <w:bottom w:val="none" w:sz="0" w:space="0" w:color="auto"/>
                                                                            <w:right w:val="none" w:sz="0" w:space="0" w:color="auto"/>
                                                                          </w:divBdr>
                                                                          <w:divsChild>
                                                                            <w:div w:id="51003805">
                                                                              <w:marLeft w:val="0"/>
                                                                              <w:marRight w:val="0"/>
                                                                              <w:marTop w:val="0"/>
                                                                              <w:marBottom w:val="0"/>
                                                                              <w:divBdr>
                                                                                <w:top w:val="none" w:sz="0" w:space="0" w:color="auto"/>
                                                                                <w:left w:val="none" w:sz="0" w:space="0" w:color="auto"/>
                                                                                <w:bottom w:val="none" w:sz="0" w:space="0" w:color="auto"/>
                                                                                <w:right w:val="none" w:sz="0" w:space="0" w:color="auto"/>
                                                                              </w:divBdr>
                                                                              <w:divsChild>
                                                                                <w:div w:id="304354395">
                                                                                  <w:marLeft w:val="0"/>
                                                                                  <w:marRight w:val="0"/>
                                                                                  <w:marTop w:val="0"/>
                                                                                  <w:marBottom w:val="0"/>
                                                                                  <w:divBdr>
                                                                                    <w:top w:val="none" w:sz="0" w:space="0" w:color="auto"/>
                                                                                    <w:left w:val="none" w:sz="0" w:space="0" w:color="auto"/>
                                                                                    <w:bottom w:val="none" w:sz="0" w:space="0" w:color="auto"/>
                                                                                    <w:right w:val="none" w:sz="0" w:space="0" w:color="auto"/>
                                                                                  </w:divBdr>
                                                                                  <w:divsChild>
                                                                                    <w:div w:id="52852638">
                                                                                      <w:marLeft w:val="0"/>
                                                                                      <w:marRight w:val="0"/>
                                                                                      <w:marTop w:val="0"/>
                                                                                      <w:marBottom w:val="0"/>
                                                                                      <w:divBdr>
                                                                                        <w:top w:val="none" w:sz="0" w:space="0" w:color="auto"/>
                                                                                        <w:left w:val="none" w:sz="0" w:space="0" w:color="auto"/>
                                                                                        <w:bottom w:val="none" w:sz="0" w:space="0" w:color="auto"/>
                                                                                        <w:right w:val="none" w:sz="0" w:space="0" w:color="auto"/>
                                                                                      </w:divBdr>
                                                                                      <w:divsChild>
                                                                                        <w:div w:id="790056105">
                                                                                          <w:marLeft w:val="0"/>
                                                                                          <w:marRight w:val="120"/>
                                                                                          <w:marTop w:val="0"/>
                                                                                          <w:marBottom w:val="150"/>
                                                                                          <w:divBdr>
                                                                                            <w:top w:val="single" w:sz="2" w:space="0" w:color="EFEFEF"/>
                                                                                            <w:left w:val="single" w:sz="6" w:space="0" w:color="EFEFEF"/>
                                                                                            <w:bottom w:val="single" w:sz="6" w:space="0" w:color="E2E2E2"/>
                                                                                            <w:right w:val="single" w:sz="6" w:space="0" w:color="EFEFEF"/>
                                                                                          </w:divBdr>
                                                                                          <w:divsChild>
                                                                                            <w:div w:id="947586129">
                                                                                              <w:marLeft w:val="0"/>
                                                                                              <w:marRight w:val="0"/>
                                                                                              <w:marTop w:val="0"/>
                                                                                              <w:marBottom w:val="0"/>
                                                                                              <w:divBdr>
                                                                                                <w:top w:val="none" w:sz="0" w:space="0" w:color="auto"/>
                                                                                                <w:left w:val="none" w:sz="0" w:space="0" w:color="auto"/>
                                                                                                <w:bottom w:val="none" w:sz="0" w:space="0" w:color="auto"/>
                                                                                                <w:right w:val="none" w:sz="0" w:space="0" w:color="auto"/>
                                                                                              </w:divBdr>
                                                                                              <w:divsChild>
                                                                                                <w:div w:id="2106606028">
                                                                                                  <w:marLeft w:val="0"/>
                                                                                                  <w:marRight w:val="0"/>
                                                                                                  <w:marTop w:val="0"/>
                                                                                                  <w:marBottom w:val="0"/>
                                                                                                  <w:divBdr>
                                                                                                    <w:top w:val="none" w:sz="0" w:space="0" w:color="auto"/>
                                                                                                    <w:left w:val="none" w:sz="0" w:space="0" w:color="auto"/>
                                                                                                    <w:bottom w:val="none" w:sz="0" w:space="0" w:color="auto"/>
                                                                                                    <w:right w:val="none" w:sz="0" w:space="0" w:color="auto"/>
                                                                                                  </w:divBdr>
                                                                                                  <w:divsChild>
                                                                                                    <w:div w:id="2001540548">
                                                                                                      <w:marLeft w:val="0"/>
                                                                                                      <w:marRight w:val="0"/>
                                                                                                      <w:marTop w:val="0"/>
                                                                                                      <w:marBottom w:val="0"/>
                                                                                                      <w:divBdr>
                                                                                                        <w:top w:val="none" w:sz="0" w:space="0" w:color="auto"/>
                                                                                                        <w:left w:val="none" w:sz="0" w:space="0" w:color="auto"/>
                                                                                                        <w:bottom w:val="none" w:sz="0" w:space="0" w:color="auto"/>
                                                                                                        <w:right w:val="none" w:sz="0" w:space="0" w:color="auto"/>
                                                                                                      </w:divBdr>
                                                                                                      <w:divsChild>
                                                                                                        <w:div w:id="416950608">
                                                                                                          <w:marLeft w:val="0"/>
                                                                                                          <w:marRight w:val="0"/>
                                                                                                          <w:marTop w:val="0"/>
                                                                                                          <w:marBottom w:val="0"/>
                                                                                                          <w:divBdr>
                                                                                                            <w:top w:val="none" w:sz="0" w:space="0" w:color="auto"/>
                                                                                                            <w:left w:val="none" w:sz="0" w:space="0" w:color="auto"/>
                                                                                                            <w:bottom w:val="none" w:sz="0" w:space="0" w:color="auto"/>
                                                                                                            <w:right w:val="none" w:sz="0" w:space="0" w:color="auto"/>
                                                                                                          </w:divBdr>
                                                                                                          <w:divsChild>
                                                                                                            <w:div w:id="1959796348">
                                                                                                              <w:marLeft w:val="0"/>
                                                                                                              <w:marRight w:val="0"/>
                                                                                                              <w:marTop w:val="0"/>
                                                                                                              <w:marBottom w:val="0"/>
                                                                                                              <w:divBdr>
                                                                                                                <w:top w:val="single" w:sz="2" w:space="4" w:color="D8D8D8"/>
                                                                                                                <w:left w:val="single" w:sz="2" w:space="0" w:color="D8D8D8"/>
                                                                                                                <w:bottom w:val="single" w:sz="2" w:space="4" w:color="D8D8D8"/>
                                                                                                                <w:right w:val="single" w:sz="2" w:space="0" w:color="D8D8D8"/>
                                                                                                              </w:divBdr>
                                                                                                              <w:divsChild>
                                                                                                                <w:div w:id="2070226326">
                                                                                                                  <w:marLeft w:val="225"/>
                                                                                                                  <w:marRight w:val="225"/>
                                                                                                                  <w:marTop w:val="75"/>
                                                                                                                  <w:marBottom w:val="75"/>
                                                                                                                  <w:divBdr>
                                                                                                                    <w:top w:val="none" w:sz="0" w:space="0" w:color="auto"/>
                                                                                                                    <w:left w:val="none" w:sz="0" w:space="0" w:color="auto"/>
                                                                                                                    <w:bottom w:val="none" w:sz="0" w:space="0" w:color="auto"/>
                                                                                                                    <w:right w:val="none" w:sz="0" w:space="0" w:color="auto"/>
                                                                                                                  </w:divBdr>
                                                                                                                  <w:divsChild>
                                                                                                                    <w:div w:id="826554045">
                                                                                                                      <w:marLeft w:val="0"/>
                                                                                                                      <w:marRight w:val="0"/>
                                                                                                                      <w:marTop w:val="0"/>
                                                                                                                      <w:marBottom w:val="0"/>
                                                                                                                      <w:divBdr>
                                                                                                                        <w:top w:val="single" w:sz="6" w:space="0" w:color="auto"/>
                                                                                                                        <w:left w:val="single" w:sz="6" w:space="0" w:color="auto"/>
                                                                                                                        <w:bottom w:val="single" w:sz="6" w:space="0" w:color="auto"/>
                                                                                                                        <w:right w:val="single" w:sz="6" w:space="0" w:color="auto"/>
                                                                                                                      </w:divBdr>
                                                                                                                      <w:divsChild>
                                                                                                                        <w:div w:id="1474710054">
                                                                                                                          <w:marLeft w:val="0"/>
                                                                                                                          <w:marRight w:val="0"/>
                                                                                                                          <w:marTop w:val="0"/>
                                                                                                                          <w:marBottom w:val="0"/>
                                                                                                                          <w:divBdr>
                                                                                                                            <w:top w:val="none" w:sz="0" w:space="0" w:color="auto"/>
                                                                                                                            <w:left w:val="none" w:sz="0" w:space="0" w:color="auto"/>
                                                                                                                            <w:bottom w:val="none" w:sz="0" w:space="0" w:color="auto"/>
                                                                                                                            <w:right w:val="none" w:sz="0" w:space="0" w:color="auto"/>
                                                                                                                          </w:divBdr>
                                                                                                                          <w:divsChild>
                                                                                                                            <w:div w:id="7954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879316">
      <w:bodyDiv w:val="1"/>
      <w:marLeft w:val="0"/>
      <w:marRight w:val="0"/>
      <w:marTop w:val="0"/>
      <w:marBottom w:val="0"/>
      <w:divBdr>
        <w:top w:val="none" w:sz="0" w:space="0" w:color="auto"/>
        <w:left w:val="none" w:sz="0" w:space="0" w:color="auto"/>
        <w:bottom w:val="none" w:sz="0" w:space="0" w:color="auto"/>
        <w:right w:val="none" w:sz="0" w:space="0" w:color="auto"/>
      </w:divBdr>
    </w:div>
    <w:div w:id="520163202">
      <w:bodyDiv w:val="1"/>
      <w:marLeft w:val="0"/>
      <w:marRight w:val="0"/>
      <w:marTop w:val="0"/>
      <w:marBottom w:val="0"/>
      <w:divBdr>
        <w:top w:val="none" w:sz="0" w:space="0" w:color="auto"/>
        <w:left w:val="none" w:sz="0" w:space="0" w:color="auto"/>
        <w:bottom w:val="none" w:sz="0" w:space="0" w:color="auto"/>
        <w:right w:val="none" w:sz="0" w:space="0" w:color="auto"/>
      </w:divBdr>
    </w:div>
    <w:div w:id="614867489">
      <w:bodyDiv w:val="1"/>
      <w:marLeft w:val="0"/>
      <w:marRight w:val="0"/>
      <w:marTop w:val="0"/>
      <w:marBottom w:val="0"/>
      <w:divBdr>
        <w:top w:val="none" w:sz="0" w:space="0" w:color="auto"/>
        <w:left w:val="none" w:sz="0" w:space="0" w:color="auto"/>
        <w:bottom w:val="none" w:sz="0" w:space="0" w:color="auto"/>
        <w:right w:val="none" w:sz="0" w:space="0" w:color="auto"/>
      </w:divBdr>
    </w:div>
    <w:div w:id="729697088">
      <w:bodyDiv w:val="1"/>
      <w:marLeft w:val="0"/>
      <w:marRight w:val="0"/>
      <w:marTop w:val="0"/>
      <w:marBottom w:val="0"/>
      <w:divBdr>
        <w:top w:val="none" w:sz="0" w:space="0" w:color="auto"/>
        <w:left w:val="none" w:sz="0" w:space="0" w:color="auto"/>
        <w:bottom w:val="none" w:sz="0" w:space="0" w:color="auto"/>
        <w:right w:val="none" w:sz="0" w:space="0" w:color="auto"/>
      </w:divBdr>
    </w:div>
    <w:div w:id="804590919">
      <w:bodyDiv w:val="1"/>
      <w:marLeft w:val="0"/>
      <w:marRight w:val="0"/>
      <w:marTop w:val="0"/>
      <w:marBottom w:val="0"/>
      <w:divBdr>
        <w:top w:val="none" w:sz="0" w:space="0" w:color="auto"/>
        <w:left w:val="none" w:sz="0" w:space="0" w:color="auto"/>
        <w:bottom w:val="none" w:sz="0" w:space="0" w:color="auto"/>
        <w:right w:val="none" w:sz="0" w:space="0" w:color="auto"/>
      </w:divBdr>
    </w:div>
    <w:div w:id="898906354">
      <w:bodyDiv w:val="1"/>
      <w:marLeft w:val="0"/>
      <w:marRight w:val="0"/>
      <w:marTop w:val="0"/>
      <w:marBottom w:val="0"/>
      <w:divBdr>
        <w:top w:val="none" w:sz="0" w:space="0" w:color="auto"/>
        <w:left w:val="none" w:sz="0" w:space="0" w:color="auto"/>
        <w:bottom w:val="none" w:sz="0" w:space="0" w:color="auto"/>
        <w:right w:val="none" w:sz="0" w:space="0" w:color="auto"/>
      </w:divBdr>
      <w:divsChild>
        <w:div w:id="1347293757">
          <w:marLeft w:val="547"/>
          <w:marRight w:val="0"/>
          <w:marTop w:val="0"/>
          <w:marBottom w:val="0"/>
          <w:divBdr>
            <w:top w:val="none" w:sz="0" w:space="0" w:color="auto"/>
            <w:left w:val="none" w:sz="0" w:space="0" w:color="auto"/>
            <w:bottom w:val="none" w:sz="0" w:space="0" w:color="auto"/>
            <w:right w:val="none" w:sz="0" w:space="0" w:color="auto"/>
          </w:divBdr>
        </w:div>
        <w:div w:id="497430267">
          <w:marLeft w:val="547"/>
          <w:marRight w:val="0"/>
          <w:marTop w:val="0"/>
          <w:marBottom w:val="0"/>
          <w:divBdr>
            <w:top w:val="none" w:sz="0" w:space="0" w:color="auto"/>
            <w:left w:val="none" w:sz="0" w:space="0" w:color="auto"/>
            <w:bottom w:val="none" w:sz="0" w:space="0" w:color="auto"/>
            <w:right w:val="none" w:sz="0" w:space="0" w:color="auto"/>
          </w:divBdr>
        </w:div>
        <w:div w:id="1590846746">
          <w:marLeft w:val="547"/>
          <w:marRight w:val="0"/>
          <w:marTop w:val="128"/>
          <w:marBottom w:val="0"/>
          <w:divBdr>
            <w:top w:val="none" w:sz="0" w:space="0" w:color="auto"/>
            <w:left w:val="none" w:sz="0" w:space="0" w:color="auto"/>
            <w:bottom w:val="none" w:sz="0" w:space="0" w:color="auto"/>
            <w:right w:val="none" w:sz="0" w:space="0" w:color="auto"/>
          </w:divBdr>
        </w:div>
      </w:divsChild>
    </w:div>
    <w:div w:id="989594468">
      <w:bodyDiv w:val="1"/>
      <w:marLeft w:val="0"/>
      <w:marRight w:val="0"/>
      <w:marTop w:val="0"/>
      <w:marBottom w:val="0"/>
      <w:divBdr>
        <w:top w:val="none" w:sz="0" w:space="0" w:color="auto"/>
        <w:left w:val="none" w:sz="0" w:space="0" w:color="auto"/>
        <w:bottom w:val="none" w:sz="0" w:space="0" w:color="auto"/>
        <w:right w:val="none" w:sz="0" w:space="0" w:color="auto"/>
      </w:divBdr>
    </w:div>
    <w:div w:id="1007828945">
      <w:bodyDiv w:val="1"/>
      <w:marLeft w:val="0"/>
      <w:marRight w:val="0"/>
      <w:marTop w:val="0"/>
      <w:marBottom w:val="0"/>
      <w:divBdr>
        <w:top w:val="none" w:sz="0" w:space="0" w:color="auto"/>
        <w:left w:val="none" w:sz="0" w:space="0" w:color="auto"/>
        <w:bottom w:val="none" w:sz="0" w:space="0" w:color="auto"/>
        <w:right w:val="none" w:sz="0" w:space="0" w:color="auto"/>
      </w:divBdr>
      <w:divsChild>
        <w:div w:id="74132868">
          <w:marLeft w:val="547"/>
          <w:marRight w:val="0"/>
          <w:marTop w:val="0"/>
          <w:marBottom w:val="0"/>
          <w:divBdr>
            <w:top w:val="none" w:sz="0" w:space="0" w:color="auto"/>
            <w:left w:val="none" w:sz="0" w:space="0" w:color="auto"/>
            <w:bottom w:val="none" w:sz="0" w:space="0" w:color="auto"/>
            <w:right w:val="none" w:sz="0" w:space="0" w:color="auto"/>
          </w:divBdr>
        </w:div>
        <w:div w:id="1318534670">
          <w:marLeft w:val="547"/>
          <w:marRight w:val="0"/>
          <w:marTop w:val="118"/>
          <w:marBottom w:val="0"/>
          <w:divBdr>
            <w:top w:val="none" w:sz="0" w:space="0" w:color="auto"/>
            <w:left w:val="none" w:sz="0" w:space="0" w:color="auto"/>
            <w:bottom w:val="none" w:sz="0" w:space="0" w:color="auto"/>
            <w:right w:val="none" w:sz="0" w:space="0" w:color="auto"/>
          </w:divBdr>
        </w:div>
      </w:divsChild>
    </w:div>
    <w:div w:id="1021080495">
      <w:bodyDiv w:val="1"/>
      <w:marLeft w:val="0"/>
      <w:marRight w:val="0"/>
      <w:marTop w:val="0"/>
      <w:marBottom w:val="0"/>
      <w:divBdr>
        <w:top w:val="none" w:sz="0" w:space="0" w:color="auto"/>
        <w:left w:val="none" w:sz="0" w:space="0" w:color="auto"/>
        <w:bottom w:val="none" w:sz="0" w:space="0" w:color="auto"/>
        <w:right w:val="none" w:sz="0" w:space="0" w:color="auto"/>
      </w:divBdr>
    </w:div>
    <w:div w:id="1063676208">
      <w:bodyDiv w:val="1"/>
      <w:marLeft w:val="0"/>
      <w:marRight w:val="0"/>
      <w:marTop w:val="0"/>
      <w:marBottom w:val="0"/>
      <w:divBdr>
        <w:top w:val="none" w:sz="0" w:space="0" w:color="auto"/>
        <w:left w:val="none" w:sz="0" w:space="0" w:color="auto"/>
        <w:bottom w:val="none" w:sz="0" w:space="0" w:color="auto"/>
        <w:right w:val="none" w:sz="0" w:space="0" w:color="auto"/>
      </w:divBdr>
      <w:divsChild>
        <w:div w:id="1341591301">
          <w:marLeft w:val="720"/>
          <w:marRight w:val="0"/>
          <w:marTop w:val="0"/>
          <w:marBottom w:val="0"/>
          <w:divBdr>
            <w:top w:val="none" w:sz="0" w:space="0" w:color="auto"/>
            <w:left w:val="none" w:sz="0" w:space="0" w:color="auto"/>
            <w:bottom w:val="none" w:sz="0" w:space="0" w:color="auto"/>
            <w:right w:val="none" w:sz="0" w:space="0" w:color="auto"/>
          </w:divBdr>
        </w:div>
        <w:div w:id="1006444451">
          <w:marLeft w:val="720"/>
          <w:marRight w:val="0"/>
          <w:marTop w:val="0"/>
          <w:marBottom w:val="0"/>
          <w:divBdr>
            <w:top w:val="none" w:sz="0" w:space="0" w:color="auto"/>
            <w:left w:val="none" w:sz="0" w:space="0" w:color="auto"/>
            <w:bottom w:val="none" w:sz="0" w:space="0" w:color="auto"/>
            <w:right w:val="none" w:sz="0" w:space="0" w:color="auto"/>
          </w:divBdr>
        </w:div>
        <w:div w:id="1682270966">
          <w:marLeft w:val="720"/>
          <w:marRight w:val="0"/>
          <w:marTop w:val="0"/>
          <w:marBottom w:val="0"/>
          <w:divBdr>
            <w:top w:val="none" w:sz="0" w:space="0" w:color="auto"/>
            <w:left w:val="none" w:sz="0" w:space="0" w:color="auto"/>
            <w:bottom w:val="none" w:sz="0" w:space="0" w:color="auto"/>
            <w:right w:val="none" w:sz="0" w:space="0" w:color="auto"/>
          </w:divBdr>
        </w:div>
        <w:div w:id="48654529">
          <w:marLeft w:val="720"/>
          <w:marRight w:val="0"/>
          <w:marTop w:val="0"/>
          <w:marBottom w:val="0"/>
          <w:divBdr>
            <w:top w:val="none" w:sz="0" w:space="0" w:color="auto"/>
            <w:left w:val="none" w:sz="0" w:space="0" w:color="auto"/>
            <w:bottom w:val="none" w:sz="0" w:space="0" w:color="auto"/>
            <w:right w:val="none" w:sz="0" w:space="0" w:color="auto"/>
          </w:divBdr>
        </w:div>
        <w:div w:id="284779353">
          <w:marLeft w:val="720"/>
          <w:marRight w:val="0"/>
          <w:marTop w:val="0"/>
          <w:marBottom w:val="0"/>
          <w:divBdr>
            <w:top w:val="none" w:sz="0" w:space="0" w:color="auto"/>
            <w:left w:val="none" w:sz="0" w:space="0" w:color="auto"/>
            <w:bottom w:val="none" w:sz="0" w:space="0" w:color="auto"/>
            <w:right w:val="none" w:sz="0" w:space="0" w:color="auto"/>
          </w:divBdr>
        </w:div>
        <w:div w:id="765809856">
          <w:marLeft w:val="720"/>
          <w:marRight w:val="0"/>
          <w:marTop w:val="0"/>
          <w:marBottom w:val="0"/>
          <w:divBdr>
            <w:top w:val="none" w:sz="0" w:space="0" w:color="auto"/>
            <w:left w:val="none" w:sz="0" w:space="0" w:color="auto"/>
            <w:bottom w:val="none" w:sz="0" w:space="0" w:color="auto"/>
            <w:right w:val="none" w:sz="0" w:space="0" w:color="auto"/>
          </w:divBdr>
        </w:div>
        <w:div w:id="1812864552">
          <w:marLeft w:val="720"/>
          <w:marRight w:val="0"/>
          <w:marTop w:val="0"/>
          <w:marBottom w:val="0"/>
          <w:divBdr>
            <w:top w:val="none" w:sz="0" w:space="0" w:color="auto"/>
            <w:left w:val="none" w:sz="0" w:space="0" w:color="auto"/>
            <w:bottom w:val="none" w:sz="0" w:space="0" w:color="auto"/>
            <w:right w:val="none" w:sz="0" w:space="0" w:color="auto"/>
          </w:divBdr>
        </w:div>
        <w:div w:id="1848518250">
          <w:marLeft w:val="720"/>
          <w:marRight w:val="0"/>
          <w:marTop w:val="0"/>
          <w:marBottom w:val="0"/>
          <w:divBdr>
            <w:top w:val="none" w:sz="0" w:space="0" w:color="auto"/>
            <w:left w:val="none" w:sz="0" w:space="0" w:color="auto"/>
            <w:bottom w:val="none" w:sz="0" w:space="0" w:color="auto"/>
            <w:right w:val="none" w:sz="0" w:space="0" w:color="auto"/>
          </w:divBdr>
        </w:div>
      </w:divsChild>
    </w:div>
    <w:div w:id="1256480437">
      <w:bodyDiv w:val="1"/>
      <w:marLeft w:val="0"/>
      <w:marRight w:val="0"/>
      <w:marTop w:val="0"/>
      <w:marBottom w:val="0"/>
      <w:divBdr>
        <w:top w:val="none" w:sz="0" w:space="0" w:color="auto"/>
        <w:left w:val="none" w:sz="0" w:space="0" w:color="auto"/>
        <w:bottom w:val="none" w:sz="0" w:space="0" w:color="auto"/>
        <w:right w:val="none" w:sz="0" w:space="0" w:color="auto"/>
      </w:divBdr>
    </w:div>
    <w:div w:id="1334991316">
      <w:bodyDiv w:val="1"/>
      <w:marLeft w:val="0"/>
      <w:marRight w:val="0"/>
      <w:marTop w:val="0"/>
      <w:marBottom w:val="0"/>
      <w:divBdr>
        <w:top w:val="none" w:sz="0" w:space="0" w:color="auto"/>
        <w:left w:val="none" w:sz="0" w:space="0" w:color="auto"/>
        <w:bottom w:val="none" w:sz="0" w:space="0" w:color="auto"/>
        <w:right w:val="none" w:sz="0" w:space="0" w:color="auto"/>
      </w:divBdr>
      <w:divsChild>
        <w:div w:id="770588069">
          <w:marLeft w:val="547"/>
          <w:marRight w:val="0"/>
          <w:marTop w:val="0"/>
          <w:marBottom w:val="0"/>
          <w:divBdr>
            <w:top w:val="none" w:sz="0" w:space="0" w:color="auto"/>
            <w:left w:val="none" w:sz="0" w:space="0" w:color="auto"/>
            <w:bottom w:val="none" w:sz="0" w:space="0" w:color="auto"/>
            <w:right w:val="none" w:sz="0" w:space="0" w:color="auto"/>
          </w:divBdr>
        </w:div>
        <w:div w:id="860582945">
          <w:marLeft w:val="547"/>
          <w:marRight w:val="0"/>
          <w:marTop w:val="0"/>
          <w:marBottom w:val="0"/>
          <w:divBdr>
            <w:top w:val="none" w:sz="0" w:space="0" w:color="auto"/>
            <w:left w:val="none" w:sz="0" w:space="0" w:color="auto"/>
            <w:bottom w:val="none" w:sz="0" w:space="0" w:color="auto"/>
            <w:right w:val="none" w:sz="0" w:space="0" w:color="auto"/>
          </w:divBdr>
        </w:div>
        <w:div w:id="1054546224">
          <w:marLeft w:val="547"/>
          <w:marRight w:val="0"/>
          <w:marTop w:val="128"/>
          <w:marBottom w:val="0"/>
          <w:divBdr>
            <w:top w:val="none" w:sz="0" w:space="0" w:color="auto"/>
            <w:left w:val="none" w:sz="0" w:space="0" w:color="auto"/>
            <w:bottom w:val="none" w:sz="0" w:space="0" w:color="auto"/>
            <w:right w:val="none" w:sz="0" w:space="0" w:color="auto"/>
          </w:divBdr>
        </w:div>
      </w:divsChild>
    </w:div>
    <w:div w:id="1353266927">
      <w:bodyDiv w:val="1"/>
      <w:marLeft w:val="0"/>
      <w:marRight w:val="0"/>
      <w:marTop w:val="0"/>
      <w:marBottom w:val="0"/>
      <w:divBdr>
        <w:top w:val="none" w:sz="0" w:space="0" w:color="auto"/>
        <w:left w:val="none" w:sz="0" w:space="0" w:color="auto"/>
        <w:bottom w:val="none" w:sz="0" w:space="0" w:color="auto"/>
        <w:right w:val="none" w:sz="0" w:space="0" w:color="auto"/>
      </w:divBdr>
    </w:div>
    <w:div w:id="1527405230">
      <w:bodyDiv w:val="1"/>
      <w:marLeft w:val="0"/>
      <w:marRight w:val="0"/>
      <w:marTop w:val="0"/>
      <w:marBottom w:val="0"/>
      <w:divBdr>
        <w:top w:val="none" w:sz="0" w:space="0" w:color="auto"/>
        <w:left w:val="none" w:sz="0" w:space="0" w:color="auto"/>
        <w:bottom w:val="none" w:sz="0" w:space="0" w:color="auto"/>
        <w:right w:val="none" w:sz="0" w:space="0" w:color="auto"/>
      </w:divBdr>
    </w:div>
    <w:div w:id="1577782028">
      <w:bodyDiv w:val="1"/>
      <w:marLeft w:val="0"/>
      <w:marRight w:val="0"/>
      <w:marTop w:val="0"/>
      <w:marBottom w:val="0"/>
      <w:divBdr>
        <w:top w:val="none" w:sz="0" w:space="0" w:color="auto"/>
        <w:left w:val="none" w:sz="0" w:space="0" w:color="auto"/>
        <w:bottom w:val="none" w:sz="0" w:space="0" w:color="auto"/>
        <w:right w:val="none" w:sz="0" w:space="0" w:color="auto"/>
      </w:divBdr>
    </w:div>
    <w:div w:id="1592814801">
      <w:bodyDiv w:val="1"/>
      <w:marLeft w:val="0"/>
      <w:marRight w:val="0"/>
      <w:marTop w:val="0"/>
      <w:marBottom w:val="0"/>
      <w:divBdr>
        <w:top w:val="none" w:sz="0" w:space="0" w:color="auto"/>
        <w:left w:val="none" w:sz="0" w:space="0" w:color="auto"/>
        <w:bottom w:val="none" w:sz="0" w:space="0" w:color="auto"/>
        <w:right w:val="none" w:sz="0" w:space="0" w:color="auto"/>
      </w:divBdr>
    </w:div>
    <w:div w:id="1624770344">
      <w:bodyDiv w:val="1"/>
      <w:marLeft w:val="0"/>
      <w:marRight w:val="0"/>
      <w:marTop w:val="0"/>
      <w:marBottom w:val="0"/>
      <w:divBdr>
        <w:top w:val="none" w:sz="0" w:space="0" w:color="auto"/>
        <w:left w:val="none" w:sz="0" w:space="0" w:color="auto"/>
        <w:bottom w:val="none" w:sz="0" w:space="0" w:color="auto"/>
        <w:right w:val="none" w:sz="0" w:space="0" w:color="auto"/>
      </w:divBdr>
    </w:div>
    <w:div w:id="1633751313">
      <w:bodyDiv w:val="1"/>
      <w:marLeft w:val="0"/>
      <w:marRight w:val="0"/>
      <w:marTop w:val="0"/>
      <w:marBottom w:val="0"/>
      <w:divBdr>
        <w:top w:val="none" w:sz="0" w:space="0" w:color="auto"/>
        <w:left w:val="none" w:sz="0" w:space="0" w:color="auto"/>
        <w:bottom w:val="none" w:sz="0" w:space="0" w:color="auto"/>
        <w:right w:val="none" w:sz="0" w:space="0" w:color="auto"/>
      </w:divBdr>
    </w:div>
    <w:div w:id="1637680288">
      <w:bodyDiv w:val="1"/>
      <w:marLeft w:val="0"/>
      <w:marRight w:val="0"/>
      <w:marTop w:val="0"/>
      <w:marBottom w:val="0"/>
      <w:divBdr>
        <w:top w:val="none" w:sz="0" w:space="0" w:color="auto"/>
        <w:left w:val="none" w:sz="0" w:space="0" w:color="auto"/>
        <w:bottom w:val="none" w:sz="0" w:space="0" w:color="auto"/>
        <w:right w:val="none" w:sz="0" w:space="0" w:color="auto"/>
      </w:divBdr>
    </w:div>
    <w:div w:id="1649355939">
      <w:bodyDiv w:val="1"/>
      <w:marLeft w:val="0"/>
      <w:marRight w:val="0"/>
      <w:marTop w:val="0"/>
      <w:marBottom w:val="0"/>
      <w:divBdr>
        <w:top w:val="none" w:sz="0" w:space="0" w:color="auto"/>
        <w:left w:val="none" w:sz="0" w:space="0" w:color="auto"/>
        <w:bottom w:val="none" w:sz="0" w:space="0" w:color="auto"/>
        <w:right w:val="none" w:sz="0" w:space="0" w:color="auto"/>
      </w:divBdr>
    </w:div>
    <w:div w:id="1715424536">
      <w:bodyDiv w:val="1"/>
      <w:marLeft w:val="0"/>
      <w:marRight w:val="0"/>
      <w:marTop w:val="0"/>
      <w:marBottom w:val="0"/>
      <w:divBdr>
        <w:top w:val="none" w:sz="0" w:space="0" w:color="auto"/>
        <w:left w:val="none" w:sz="0" w:space="0" w:color="auto"/>
        <w:bottom w:val="none" w:sz="0" w:space="0" w:color="auto"/>
        <w:right w:val="none" w:sz="0" w:space="0" w:color="auto"/>
      </w:divBdr>
    </w:div>
    <w:div w:id="1715933584">
      <w:bodyDiv w:val="1"/>
      <w:marLeft w:val="0"/>
      <w:marRight w:val="0"/>
      <w:marTop w:val="0"/>
      <w:marBottom w:val="0"/>
      <w:divBdr>
        <w:top w:val="none" w:sz="0" w:space="0" w:color="auto"/>
        <w:left w:val="none" w:sz="0" w:space="0" w:color="auto"/>
        <w:bottom w:val="none" w:sz="0" w:space="0" w:color="auto"/>
        <w:right w:val="none" w:sz="0" w:space="0" w:color="auto"/>
      </w:divBdr>
    </w:div>
    <w:div w:id="1727488215">
      <w:bodyDiv w:val="1"/>
      <w:marLeft w:val="0"/>
      <w:marRight w:val="0"/>
      <w:marTop w:val="0"/>
      <w:marBottom w:val="0"/>
      <w:divBdr>
        <w:top w:val="none" w:sz="0" w:space="0" w:color="auto"/>
        <w:left w:val="none" w:sz="0" w:space="0" w:color="auto"/>
        <w:bottom w:val="none" w:sz="0" w:space="0" w:color="auto"/>
        <w:right w:val="none" w:sz="0" w:space="0" w:color="auto"/>
      </w:divBdr>
    </w:div>
    <w:div w:id="1760637761">
      <w:bodyDiv w:val="1"/>
      <w:marLeft w:val="0"/>
      <w:marRight w:val="0"/>
      <w:marTop w:val="0"/>
      <w:marBottom w:val="0"/>
      <w:divBdr>
        <w:top w:val="none" w:sz="0" w:space="0" w:color="auto"/>
        <w:left w:val="none" w:sz="0" w:space="0" w:color="auto"/>
        <w:bottom w:val="none" w:sz="0" w:space="0" w:color="auto"/>
        <w:right w:val="none" w:sz="0" w:space="0" w:color="auto"/>
      </w:divBdr>
    </w:div>
    <w:div w:id="1883249299">
      <w:bodyDiv w:val="1"/>
      <w:marLeft w:val="0"/>
      <w:marRight w:val="0"/>
      <w:marTop w:val="0"/>
      <w:marBottom w:val="0"/>
      <w:divBdr>
        <w:top w:val="none" w:sz="0" w:space="0" w:color="auto"/>
        <w:left w:val="none" w:sz="0" w:space="0" w:color="auto"/>
        <w:bottom w:val="none" w:sz="0" w:space="0" w:color="auto"/>
        <w:right w:val="none" w:sz="0" w:space="0" w:color="auto"/>
      </w:divBdr>
    </w:div>
    <w:div w:id="1962496131">
      <w:bodyDiv w:val="1"/>
      <w:marLeft w:val="0"/>
      <w:marRight w:val="0"/>
      <w:marTop w:val="0"/>
      <w:marBottom w:val="0"/>
      <w:divBdr>
        <w:top w:val="none" w:sz="0" w:space="0" w:color="auto"/>
        <w:left w:val="none" w:sz="0" w:space="0" w:color="auto"/>
        <w:bottom w:val="none" w:sz="0" w:space="0" w:color="auto"/>
        <w:right w:val="none" w:sz="0" w:space="0" w:color="auto"/>
      </w:divBdr>
      <w:divsChild>
        <w:div w:id="1969702412">
          <w:marLeft w:val="720"/>
          <w:marRight w:val="0"/>
          <w:marTop w:val="0"/>
          <w:marBottom w:val="0"/>
          <w:divBdr>
            <w:top w:val="none" w:sz="0" w:space="0" w:color="auto"/>
            <w:left w:val="none" w:sz="0" w:space="0" w:color="auto"/>
            <w:bottom w:val="none" w:sz="0" w:space="0" w:color="auto"/>
            <w:right w:val="none" w:sz="0" w:space="0" w:color="auto"/>
          </w:divBdr>
        </w:div>
        <w:div w:id="1869560830">
          <w:marLeft w:val="720"/>
          <w:marRight w:val="0"/>
          <w:marTop w:val="0"/>
          <w:marBottom w:val="0"/>
          <w:divBdr>
            <w:top w:val="none" w:sz="0" w:space="0" w:color="auto"/>
            <w:left w:val="none" w:sz="0" w:space="0" w:color="auto"/>
            <w:bottom w:val="none" w:sz="0" w:space="0" w:color="auto"/>
            <w:right w:val="none" w:sz="0" w:space="0" w:color="auto"/>
          </w:divBdr>
        </w:div>
        <w:div w:id="294022858">
          <w:marLeft w:val="720"/>
          <w:marRight w:val="0"/>
          <w:marTop w:val="0"/>
          <w:marBottom w:val="0"/>
          <w:divBdr>
            <w:top w:val="none" w:sz="0" w:space="0" w:color="auto"/>
            <w:left w:val="none" w:sz="0" w:space="0" w:color="auto"/>
            <w:bottom w:val="none" w:sz="0" w:space="0" w:color="auto"/>
            <w:right w:val="none" w:sz="0" w:space="0" w:color="auto"/>
          </w:divBdr>
        </w:div>
        <w:div w:id="1429152079">
          <w:marLeft w:val="720"/>
          <w:marRight w:val="0"/>
          <w:marTop w:val="0"/>
          <w:marBottom w:val="0"/>
          <w:divBdr>
            <w:top w:val="none" w:sz="0" w:space="0" w:color="auto"/>
            <w:left w:val="none" w:sz="0" w:space="0" w:color="auto"/>
            <w:bottom w:val="none" w:sz="0" w:space="0" w:color="auto"/>
            <w:right w:val="none" w:sz="0" w:space="0" w:color="auto"/>
          </w:divBdr>
        </w:div>
        <w:div w:id="1915166842">
          <w:marLeft w:val="720"/>
          <w:marRight w:val="0"/>
          <w:marTop w:val="0"/>
          <w:marBottom w:val="0"/>
          <w:divBdr>
            <w:top w:val="none" w:sz="0" w:space="0" w:color="auto"/>
            <w:left w:val="none" w:sz="0" w:space="0" w:color="auto"/>
            <w:bottom w:val="none" w:sz="0" w:space="0" w:color="auto"/>
            <w:right w:val="none" w:sz="0" w:space="0" w:color="auto"/>
          </w:divBdr>
        </w:div>
        <w:div w:id="1030451174">
          <w:marLeft w:val="720"/>
          <w:marRight w:val="0"/>
          <w:marTop w:val="0"/>
          <w:marBottom w:val="0"/>
          <w:divBdr>
            <w:top w:val="none" w:sz="0" w:space="0" w:color="auto"/>
            <w:left w:val="none" w:sz="0" w:space="0" w:color="auto"/>
            <w:bottom w:val="none" w:sz="0" w:space="0" w:color="auto"/>
            <w:right w:val="none" w:sz="0" w:space="0" w:color="auto"/>
          </w:divBdr>
        </w:div>
        <w:div w:id="903298950">
          <w:marLeft w:val="720"/>
          <w:marRight w:val="0"/>
          <w:marTop w:val="0"/>
          <w:marBottom w:val="0"/>
          <w:divBdr>
            <w:top w:val="none" w:sz="0" w:space="0" w:color="auto"/>
            <w:left w:val="none" w:sz="0" w:space="0" w:color="auto"/>
            <w:bottom w:val="none" w:sz="0" w:space="0" w:color="auto"/>
            <w:right w:val="none" w:sz="0" w:space="0" w:color="auto"/>
          </w:divBdr>
        </w:div>
        <w:div w:id="736976836">
          <w:marLeft w:val="720"/>
          <w:marRight w:val="0"/>
          <w:marTop w:val="0"/>
          <w:marBottom w:val="0"/>
          <w:divBdr>
            <w:top w:val="none" w:sz="0" w:space="0" w:color="auto"/>
            <w:left w:val="none" w:sz="0" w:space="0" w:color="auto"/>
            <w:bottom w:val="none" w:sz="0" w:space="0" w:color="auto"/>
            <w:right w:val="none" w:sz="0" w:space="0" w:color="auto"/>
          </w:divBdr>
        </w:div>
      </w:divsChild>
    </w:div>
    <w:div w:id="2108846860">
      <w:bodyDiv w:val="1"/>
      <w:marLeft w:val="0"/>
      <w:marRight w:val="0"/>
      <w:marTop w:val="0"/>
      <w:marBottom w:val="0"/>
      <w:divBdr>
        <w:top w:val="none" w:sz="0" w:space="0" w:color="auto"/>
        <w:left w:val="none" w:sz="0" w:space="0" w:color="auto"/>
        <w:bottom w:val="none" w:sz="0" w:space="0" w:color="auto"/>
        <w:right w:val="none" w:sz="0" w:space="0" w:color="auto"/>
      </w:divBdr>
    </w:div>
    <w:div w:id="2111659752">
      <w:bodyDiv w:val="1"/>
      <w:marLeft w:val="0"/>
      <w:marRight w:val="0"/>
      <w:marTop w:val="0"/>
      <w:marBottom w:val="0"/>
      <w:divBdr>
        <w:top w:val="none" w:sz="0" w:space="0" w:color="auto"/>
        <w:left w:val="none" w:sz="0" w:space="0" w:color="auto"/>
        <w:bottom w:val="none" w:sz="0" w:space="0" w:color="auto"/>
        <w:right w:val="none" w:sz="0" w:space="0" w:color="auto"/>
      </w:divBdr>
    </w:div>
    <w:div w:id="2117291553">
      <w:bodyDiv w:val="1"/>
      <w:marLeft w:val="0"/>
      <w:marRight w:val="0"/>
      <w:marTop w:val="0"/>
      <w:marBottom w:val="0"/>
      <w:divBdr>
        <w:top w:val="none" w:sz="0" w:space="0" w:color="auto"/>
        <w:left w:val="none" w:sz="0" w:space="0" w:color="auto"/>
        <w:bottom w:val="none" w:sz="0" w:space="0" w:color="auto"/>
        <w:right w:val="none" w:sz="0" w:space="0" w:color="auto"/>
      </w:divBdr>
    </w:div>
    <w:div w:id="2120636784">
      <w:bodyDiv w:val="1"/>
      <w:marLeft w:val="0"/>
      <w:marRight w:val="0"/>
      <w:marTop w:val="0"/>
      <w:marBottom w:val="0"/>
      <w:divBdr>
        <w:top w:val="none" w:sz="0" w:space="0" w:color="auto"/>
        <w:left w:val="none" w:sz="0" w:space="0" w:color="auto"/>
        <w:bottom w:val="none" w:sz="0" w:space="0" w:color="auto"/>
        <w:right w:val="none" w:sz="0" w:space="0" w:color="auto"/>
      </w:divBdr>
    </w:div>
    <w:div w:id="2120683612">
      <w:bodyDiv w:val="1"/>
      <w:marLeft w:val="0"/>
      <w:marRight w:val="0"/>
      <w:marTop w:val="0"/>
      <w:marBottom w:val="0"/>
      <w:divBdr>
        <w:top w:val="none" w:sz="0" w:space="0" w:color="auto"/>
        <w:left w:val="none" w:sz="0" w:space="0" w:color="auto"/>
        <w:bottom w:val="none" w:sz="0" w:space="0" w:color="auto"/>
        <w:right w:val="none" w:sz="0" w:space="0" w:color="auto"/>
      </w:divBdr>
      <w:divsChild>
        <w:div w:id="1648516034">
          <w:marLeft w:val="547"/>
          <w:marRight w:val="0"/>
          <w:marTop w:val="0"/>
          <w:marBottom w:val="0"/>
          <w:divBdr>
            <w:top w:val="none" w:sz="0" w:space="0" w:color="auto"/>
            <w:left w:val="none" w:sz="0" w:space="0" w:color="auto"/>
            <w:bottom w:val="none" w:sz="0" w:space="0" w:color="auto"/>
            <w:right w:val="none" w:sz="0" w:space="0" w:color="auto"/>
          </w:divBdr>
        </w:div>
        <w:div w:id="147792651">
          <w:marLeft w:val="547"/>
          <w:marRight w:val="0"/>
          <w:marTop w:val="0"/>
          <w:marBottom w:val="0"/>
          <w:divBdr>
            <w:top w:val="none" w:sz="0" w:space="0" w:color="auto"/>
            <w:left w:val="none" w:sz="0" w:space="0" w:color="auto"/>
            <w:bottom w:val="none" w:sz="0" w:space="0" w:color="auto"/>
            <w:right w:val="none" w:sz="0" w:space="0" w:color="auto"/>
          </w:divBdr>
        </w:div>
        <w:div w:id="860045213">
          <w:marLeft w:val="547"/>
          <w:marRight w:val="0"/>
          <w:marTop w:val="128"/>
          <w:marBottom w:val="0"/>
          <w:divBdr>
            <w:top w:val="none" w:sz="0" w:space="0" w:color="auto"/>
            <w:left w:val="none" w:sz="0" w:space="0" w:color="auto"/>
            <w:bottom w:val="none" w:sz="0" w:space="0" w:color="auto"/>
            <w:right w:val="none" w:sz="0" w:space="0" w:color="auto"/>
          </w:divBdr>
        </w:div>
      </w:divsChild>
    </w:div>
    <w:div w:id="212345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B39FE-370D-4C85-8A81-FDBB4410E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18</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Chanchal Sarkar -T (chasarka - GDH CONSULTING at Cisco)</cp:lastModifiedBy>
  <cp:revision>120</cp:revision>
  <dcterms:created xsi:type="dcterms:W3CDTF">2015-05-24T14:58:00Z</dcterms:created>
  <dcterms:modified xsi:type="dcterms:W3CDTF">2016-09-10T15:26:00Z</dcterms:modified>
</cp:coreProperties>
</file>